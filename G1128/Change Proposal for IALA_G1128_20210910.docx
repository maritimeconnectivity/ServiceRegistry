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A38" w:rsidRPr="00677901" w:rsidRDefault="00420A38" w:rsidP="000049D8">
      <w:pPr>
        <w:pStyle w:val="Sidhuvud"/>
        <w:tabs>
          <w:tab w:val="clear" w:pos="9639"/>
          <w:tab w:val="right" w:pos="5954"/>
        </w:tabs>
        <w:spacing w:after="240"/>
        <w:jc w:val="right"/>
        <w:rPr>
          <w:rFonts w:ascii="Calibri" w:hAnsi="Calibri"/>
        </w:rPr>
      </w:pPr>
      <w:r w:rsidRPr="00677901">
        <w:rPr>
          <w:rFonts w:ascii="Calibri" w:hAnsi="Calibri"/>
        </w:rPr>
        <w:t>Input paper</w:t>
      </w:r>
      <w:r w:rsidR="00037DF4" w:rsidRPr="00677901">
        <w:rPr>
          <w:rFonts w:ascii="Calibri" w:hAnsi="Calibri"/>
        </w:rPr>
        <w:t xml:space="preserve">: </w:t>
      </w:r>
      <w:r w:rsidRPr="00677901">
        <w:rPr>
          <w:rStyle w:val="Fotnotsreferens"/>
          <w:rFonts w:ascii="Calibri" w:hAnsi="Calibri"/>
          <w:sz w:val="22"/>
          <w:vertAlign w:val="superscript"/>
        </w:rPr>
        <w:footnoteReference w:id="2"/>
      </w:r>
      <w:r w:rsidR="000049D8" w:rsidRPr="00677901">
        <w:rPr>
          <w:rFonts w:ascii="Calibri" w:hAnsi="Calibri"/>
        </w:rPr>
        <w:t xml:space="preserve">  </w:t>
      </w:r>
      <w:r w:rsidR="00E029AA" w:rsidRPr="00677901">
        <w:rPr>
          <w:rFonts w:ascii="Calibri" w:hAnsi="Calibri"/>
        </w:rPr>
        <w:t>ENAV2</w:t>
      </w:r>
      <w:r w:rsidR="005370D8" w:rsidRPr="00677901">
        <w:rPr>
          <w:rFonts w:ascii="Calibri" w:hAnsi="Calibri"/>
        </w:rPr>
        <w:t>8</w:t>
      </w:r>
      <w:r w:rsidR="00E029AA" w:rsidRPr="00677901">
        <w:rPr>
          <w:rFonts w:ascii="Calibri" w:hAnsi="Calibri"/>
        </w:rPr>
        <w:t>-</w:t>
      </w:r>
      <w:r w:rsidR="005370D8" w:rsidRPr="00677901">
        <w:rPr>
          <w:rFonts w:ascii="Calibri" w:hAnsi="Calibri"/>
        </w:rPr>
        <w:t>X.X.X</w:t>
      </w:r>
    </w:p>
    <w:p w:rsidR="00BF32F0" w:rsidRPr="00677901" w:rsidRDefault="00BF32F0" w:rsidP="00FE5674">
      <w:pPr>
        <w:pStyle w:val="Brdtext"/>
        <w:tabs>
          <w:tab w:val="left" w:pos="2835"/>
        </w:tabs>
        <w:rPr>
          <w:rFonts w:ascii="Calibri" w:hAnsi="Calibri"/>
        </w:rPr>
      </w:pPr>
    </w:p>
    <w:p w:rsidR="00D019CE" w:rsidRPr="00677901" w:rsidRDefault="00D019CE" w:rsidP="00FE5674">
      <w:pPr>
        <w:pStyle w:val="Brdtext"/>
        <w:tabs>
          <w:tab w:val="left" w:pos="2835"/>
        </w:tabs>
        <w:rPr>
          <w:rFonts w:ascii="Calibri" w:hAnsi="Calibri"/>
        </w:rPr>
      </w:pPr>
    </w:p>
    <w:p w:rsidR="0080294B" w:rsidRPr="00677901" w:rsidRDefault="00E558C3" w:rsidP="00FE5674">
      <w:pPr>
        <w:pStyle w:val="Brdtext"/>
        <w:tabs>
          <w:tab w:val="left" w:pos="2835"/>
        </w:tabs>
        <w:rPr>
          <w:rFonts w:ascii="Calibri" w:hAnsi="Calibri"/>
        </w:rPr>
      </w:pPr>
      <w:r w:rsidRPr="00677901">
        <w:rPr>
          <w:rFonts w:ascii="Calibri" w:hAnsi="Calibri"/>
        </w:rPr>
        <w:t xml:space="preserve">Input paper for the following Committee(s): </w:t>
      </w:r>
      <w:r w:rsidRPr="00677901">
        <w:rPr>
          <w:rFonts w:ascii="Calibri" w:hAnsi="Calibri"/>
        </w:rPr>
        <w:tab/>
      </w:r>
      <w:r w:rsidRPr="00677901">
        <w:rPr>
          <w:rFonts w:ascii="Calibri" w:hAnsi="Calibri"/>
          <w:sz w:val="18"/>
          <w:szCs w:val="18"/>
        </w:rPr>
        <w:t>check as appropriate</w:t>
      </w:r>
      <w:r w:rsidRPr="00677901">
        <w:rPr>
          <w:rFonts w:ascii="Calibri" w:hAnsi="Calibri"/>
          <w:sz w:val="18"/>
          <w:szCs w:val="18"/>
        </w:rPr>
        <w:tab/>
      </w:r>
      <w:r w:rsidRPr="00677901">
        <w:rPr>
          <w:rFonts w:ascii="Calibri" w:hAnsi="Calibri"/>
        </w:rPr>
        <w:tab/>
        <w:t>Purpose of paper:</w:t>
      </w:r>
    </w:p>
    <w:p w:rsidR="0080294B" w:rsidRPr="00677901" w:rsidRDefault="00245419" w:rsidP="00037DF4">
      <w:pPr>
        <w:pStyle w:val="Brdtext"/>
        <w:tabs>
          <w:tab w:val="left" w:pos="1843"/>
        </w:tabs>
        <w:rPr>
          <w:rFonts w:ascii="Calibri" w:hAnsi="Calibri"/>
          <w:b/>
          <w:sz w:val="24"/>
          <w:szCs w:val="24"/>
        </w:rPr>
      </w:pPr>
      <w:r w:rsidRPr="00677901">
        <w:rPr>
          <w:rFonts w:ascii="Calibri" w:hAnsi="Calibri"/>
          <w:b/>
          <w:sz w:val="24"/>
          <w:szCs w:val="24"/>
        </w:rPr>
        <w:t>X</w:t>
      </w:r>
      <w:r w:rsidR="0080294B" w:rsidRPr="00677901">
        <w:rPr>
          <w:rFonts w:ascii="Calibri" w:hAnsi="Calibri"/>
          <w:sz w:val="24"/>
          <w:szCs w:val="24"/>
        </w:rPr>
        <w:t xml:space="preserve">  </w:t>
      </w:r>
      <w:r w:rsidR="0080294B" w:rsidRPr="00677901">
        <w:rPr>
          <w:rFonts w:ascii="Calibri" w:hAnsi="Calibri"/>
        </w:rPr>
        <w:t>ARM</w:t>
      </w:r>
      <w:r w:rsidR="00037DF4" w:rsidRPr="00677901">
        <w:rPr>
          <w:rFonts w:ascii="Calibri" w:hAnsi="Calibri"/>
        </w:rPr>
        <w:tab/>
      </w:r>
      <w:r w:rsidR="0080294B" w:rsidRPr="00677901">
        <w:rPr>
          <w:rFonts w:ascii="Calibri" w:hAnsi="Calibri"/>
          <w:b/>
          <w:sz w:val="24"/>
          <w:szCs w:val="24"/>
        </w:rPr>
        <w:t>□</w:t>
      </w:r>
      <w:r w:rsidR="0080294B" w:rsidRPr="00677901">
        <w:rPr>
          <w:rFonts w:ascii="Calibri" w:hAnsi="Calibri"/>
          <w:sz w:val="24"/>
          <w:szCs w:val="24"/>
        </w:rPr>
        <w:t xml:space="preserve">  </w:t>
      </w:r>
      <w:r w:rsidR="0080294B" w:rsidRPr="00677901">
        <w:rPr>
          <w:rFonts w:ascii="Calibri" w:hAnsi="Calibri"/>
        </w:rPr>
        <w:t>ENG</w:t>
      </w:r>
      <w:r w:rsidR="0080294B" w:rsidRPr="00677901">
        <w:rPr>
          <w:rFonts w:ascii="Calibri" w:hAnsi="Calibri"/>
        </w:rPr>
        <w:tab/>
      </w:r>
      <w:r w:rsidR="0080294B" w:rsidRPr="00677901">
        <w:rPr>
          <w:rFonts w:ascii="Calibri" w:hAnsi="Calibri"/>
        </w:rPr>
        <w:tab/>
      </w:r>
      <w:r w:rsidR="0080294B" w:rsidRPr="00677901">
        <w:rPr>
          <w:rFonts w:ascii="Calibri" w:hAnsi="Calibri"/>
          <w:b/>
          <w:sz w:val="24"/>
          <w:szCs w:val="24"/>
        </w:rPr>
        <w:t>□</w:t>
      </w:r>
      <w:r w:rsidR="0080294B" w:rsidRPr="00677901">
        <w:rPr>
          <w:rFonts w:ascii="Calibri" w:hAnsi="Calibri"/>
          <w:sz w:val="24"/>
          <w:szCs w:val="24"/>
        </w:rPr>
        <w:t xml:space="preserve">  </w:t>
      </w:r>
      <w:r w:rsidR="0080294B" w:rsidRPr="00677901">
        <w:rPr>
          <w:rFonts w:ascii="Calibri" w:hAnsi="Calibri"/>
        </w:rPr>
        <w:t>PAP</w:t>
      </w:r>
      <w:r w:rsidR="0080294B" w:rsidRPr="00677901">
        <w:rPr>
          <w:rFonts w:ascii="Calibri" w:hAnsi="Calibri"/>
          <w:sz w:val="24"/>
          <w:szCs w:val="24"/>
        </w:rPr>
        <w:tab/>
      </w:r>
      <w:r w:rsidR="0080294B" w:rsidRPr="00677901">
        <w:rPr>
          <w:rFonts w:ascii="Calibri" w:hAnsi="Calibri"/>
          <w:sz w:val="24"/>
          <w:szCs w:val="24"/>
        </w:rPr>
        <w:tab/>
      </w:r>
      <w:r w:rsidR="00037DF4" w:rsidRPr="00677901">
        <w:rPr>
          <w:rFonts w:ascii="Calibri" w:hAnsi="Calibri"/>
          <w:sz w:val="24"/>
          <w:szCs w:val="24"/>
        </w:rPr>
        <w:tab/>
      </w:r>
      <w:r w:rsidR="00037DF4" w:rsidRPr="00677901">
        <w:rPr>
          <w:rFonts w:ascii="Calibri" w:hAnsi="Calibri"/>
          <w:sz w:val="24"/>
          <w:szCs w:val="24"/>
        </w:rPr>
        <w:tab/>
      </w:r>
      <w:r w:rsidR="00037DF4" w:rsidRPr="00677901">
        <w:rPr>
          <w:rFonts w:ascii="Calibri" w:hAnsi="Calibri"/>
          <w:sz w:val="24"/>
          <w:szCs w:val="24"/>
        </w:rPr>
        <w:tab/>
      </w:r>
      <w:r w:rsidR="007052BF" w:rsidRPr="00677901">
        <w:rPr>
          <w:rFonts w:ascii="Calibri" w:hAnsi="Calibri"/>
          <w:b/>
          <w:sz w:val="24"/>
          <w:szCs w:val="24"/>
        </w:rPr>
        <w:t>x</w:t>
      </w:r>
      <w:r w:rsidR="0080294B" w:rsidRPr="00677901">
        <w:rPr>
          <w:rFonts w:ascii="Calibri" w:hAnsi="Calibri"/>
          <w:sz w:val="24"/>
          <w:szCs w:val="24"/>
        </w:rPr>
        <w:t xml:space="preserve">  Input</w:t>
      </w:r>
    </w:p>
    <w:p w:rsidR="0080294B" w:rsidRPr="00BD3089" w:rsidRDefault="00624475" w:rsidP="00037DF4">
      <w:pPr>
        <w:pStyle w:val="Brdtext"/>
        <w:tabs>
          <w:tab w:val="left" w:pos="1843"/>
        </w:tabs>
        <w:rPr>
          <w:rFonts w:ascii="Calibri" w:hAnsi="Calibri"/>
          <w:lang w:val="sv-SE"/>
          <w:rPrChange w:id="0" w:author="Löfbom, Per" w:date="2021-09-07T16:21:00Z">
            <w:rPr>
              <w:rFonts w:ascii="Calibri" w:hAnsi="Calibri"/>
            </w:rPr>
          </w:rPrChange>
        </w:rPr>
      </w:pPr>
      <w:r w:rsidRPr="00BD3089">
        <w:rPr>
          <w:rFonts w:ascii="Calibri" w:hAnsi="Calibri"/>
          <w:b/>
          <w:sz w:val="24"/>
          <w:szCs w:val="24"/>
          <w:lang w:val="sv-SE"/>
          <w:rPrChange w:id="1" w:author="Löfbom, Per" w:date="2021-09-07T16:21:00Z">
            <w:rPr>
              <w:rFonts w:ascii="Calibri" w:hAnsi="Calibri"/>
              <w:b/>
              <w:sz w:val="24"/>
              <w:szCs w:val="24"/>
            </w:rPr>
          </w:rPrChange>
        </w:rPr>
        <w:t>X</w:t>
      </w:r>
      <w:r w:rsidR="0080294B" w:rsidRPr="00BD3089">
        <w:rPr>
          <w:rFonts w:ascii="Calibri" w:hAnsi="Calibri"/>
          <w:sz w:val="24"/>
          <w:szCs w:val="24"/>
          <w:lang w:val="sv-SE"/>
          <w:rPrChange w:id="2" w:author="Löfbom, Per" w:date="2021-09-07T16:21:00Z">
            <w:rPr>
              <w:rFonts w:ascii="Calibri" w:hAnsi="Calibri"/>
              <w:sz w:val="24"/>
              <w:szCs w:val="24"/>
            </w:rPr>
          </w:rPrChange>
        </w:rPr>
        <w:t xml:space="preserve">  </w:t>
      </w:r>
      <w:r w:rsidR="0080294B" w:rsidRPr="00BD3089">
        <w:rPr>
          <w:rFonts w:ascii="Calibri" w:hAnsi="Calibri"/>
          <w:lang w:val="sv-SE"/>
          <w:rPrChange w:id="3" w:author="Löfbom, Per" w:date="2021-09-07T16:21:00Z">
            <w:rPr>
              <w:rFonts w:ascii="Calibri" w:hAnsi="Calibri"/>
            </w:rPr>
          </w:rPrChange>
        </w:rPr>
        <w:t>ENAV</w:t>
      </w:r>
      <w:r w:rsidR="0080294B" w:rsidRPr="00BD3089">
        <w:rPr>
          <w:rFonts w:ascii="Calibri" w:hAnsi="Calibri"/>
          <w:b/>
          <w:sz w:val="24"/>
          <w:szCs w:val="24"/>
          <w:lang w:val="sv-SE"/>
          <w:rPrChange w:id="4" w:author="Löfbom, Per" w:date="2021-09-07T16:21:00Z">
            <w:rPr>
              <w:rFonts w:ascii="Calibri" w:hAnsi="Calibri"/>
              <w:b/>
              <w:sz w:val="24"/>
              <w:szCs w:val="24"/>
            </w:rPr>
          </w:rPrChange>
        </w:rPr>
        <w:tab/>
      </w:r>
      <w:r w:rsidR="0080294B" w:rsidRPr="00BD3089">
        <w:rPr>
          <w:rFonts w:ascii="Calibri" w:hAnsi="Calibri" w:hint="eastAsia"/>
          <w:b/>
          <w:sz w:val="24"/>
          <w:szCs w:val="24"/>
          <w:lang w:val="sv-SE"/>
          <w:rPrChange w:id="5" w:author="Löfbom, Per" w:date="2021-09-07T16:21:00Z">
            <w:rPr>
              <w:rFonts w:ascii="Calibri" w:hAnsi="Calibri" w:hint="eastAsia"/>
              <w:b/>
              <w:sz w:val="24"/>
              <w:szCs w:val="24"/>
            </w:rPr>
          </w:rPrChange>
        </w:rPr>
        <w:t>□</w:t>
      </w:r>
      <w:r w:rsidR="0080294B" w:rsidRPr="00BD3089">
        <w:rPr>
          <w:rFonts w:ascii="Calibri" w:hAnsi="Calibri"/>
          <w:sz w:val="24"/>
          <w:szCs w:val="24"/>
          <w:lang w:val="sv-SE"/>
          <w:rPrChange w:id="6" w:author="Löfbom, Per" w:date="2021-09-07T16:21:00Z">
            <w:rPr>
              <w:rFonts w:ascii="Calibri" w:hAnsi="Calibri"/>
              <w:sz w:val="24"/>
              <w:szCs w:val="24"/>
            </w:rPr>
          </w:rPrChange>
        </w:rPr>
        <w:t xml:space="preserve">  </w:t>
      </w:r>
      <w:r w:rsidR="003D2DC1" w:rsidRPr="00BD3089">
        <w:rPr>
          <w:rFonts w:ascii="Calibri" w:hAnsi="Calibri"/>
          <w:lang w:val="sv-SE"/>
          <w:rPrChange w:id="7" w:author="Löfbom, Per" w:date="2021-09-07T16:21:00Z">
            <w:rPr>
              <w:rFonts w:ascii="Calibri" w:hAnsi="Calibri"/>
            </w:rPr>
          </w:rPrChange>
        </w:rPr>
        <w:t>VTS</w:t>
      </w:r>
      <w:r w:rsidR="0080294B" w:rsidRPr="00BD3089">
        <w:rPr>
          <w:rFonts w:ascii="Calibri" w:hAnsi="Calibri"/>
          <w:sz w:val="24"/>
          <w:szCs w:val="24"/>
          <w:lang w:val="sv-SE"/>
          <w:rPrChange w:id="8" w:author="Löfbom, Per" w:date="2021-09-07T16:21:00Z">
            <w:rPr>
              <w:rFonts w:ascii="Calibri" w:hAnsi="Calibri"/>
              <w:sz w:val="24"/>
              <w:szCs w:val="24"/>
            </w:rPr>
          </w:rPrChange>
        </w:rPr>
        <w:tab/>
      </w:r>
      <w:r w:rsidR="0080294B" w:rsidRPr="00BD3089">
        <w:rPr>
          <w:rFonts w:ascii="Calibri" w:hAnsi="Calibri"/>
          <w:sz w:val="24"/>
          <w:szCs w:val="24"/>
          <w:lang w:val="sv-SE"/>
          <w:rPrChange w:id="9" w:author="Löfbom, Per" w:date="2021-09-07T16:21:00Z">
            <w:rPr>
              <w:rFonts w:ascii="Calibri" w:hAnsi="Calibri"/>
              <w:sz w:val="24"/>
              <w:szCs w:val="24"/>
            </w:rPr>
          </w:rPrChange>
        </w:rPr>
        <w:tab/>
      </w:r>
      <w:r w:rsidR="0080294B" w:rsidRPr="00BD3089">
        <w:rPr>
          <w:rFonts w:ascii="Calibri" w:hAnsi="Calibri"/>
          <w:sz w:val="24"/>
          <w:szCs w:val="24"/>
          <w:lang w:val="sv-SE"/>
          <w:rPrChange w:id="10" w:author="Löfbom, Per" w:date="2021-09-07T16:21:00Z">
            <w:rPr>
              <w:rFonts w:ascii="Calibri" w:hAnsi="Calibri"/>
              <w:sz w:val="24"/>
              <w:szCs w:val="24"/>
            </w:rPr>
          </w:rPrChange>
        </w:rPr>
        <w:tab/>
      </w:r>
      <w:r w:rsidR="0080294B" w:rsidRPr="00BD3089">
        <w:rPr>
          <w:rFonts w:ascii="Calibri" w:hAnsi="Calibri"/>
          <w:sz w:val="24"/>
          <w:szCs w:val="24"/>
          <w:lang w:val="sv-SE"/>
          <w:rPrChange w:id="11" w:author="Löfbom, Per" w:date="2021-09-07T16:21:00Z">
            <w:rPr>
              <w:rFonts w:ascii="Calibri" w:hAnsi="Calibri"/>
              <w:sz w:val="24"/>
              <w:szCs w:val="24"/>
            </w:rPr>
          </w:rPrChange>
        </w:rPr>
        <w:tab/>
      </w:r>
      <w:r w:rsidR="0080294B" w:rsidRPr="00BD3089">
        <w:rPr>
          <w:rFonts w:ascii="Calibri" w:hAnsi="Calibri"/>
          <w:sz w:val="24"/>
          <w:szCs w:val="24"/>
          <w:lang w:val="sv-SE"/>
          <w:rPrChange w:id="12" w:author="Löfbom, Per" w:date="2021-09-07T16:21:00Z">
            <w:rPr>
              <w:rFonts w:ascii="Calibri" w:hAnsi="Calibri"/>
              <w:sz w:val="24"/>
              <w:szCs w:val="24"/>
            </w:rPr>
          </w:rPrChange>
        </w:rPr>
        <w:tab/>
      </w:r>
      <w:r w:rsidR="00037DF4" w:rsidRPr="00BD3089">
        <w:rPr>
          <w:rFonts w:ascii="Calibri" w:hAnsi="Calibri"/>
          <w:sz w:val="24"/>
          <w:szCs w:val="24"/>
          <w:lang w:val="sv-SE"/>
          <w:rPrChange w:id="13" w:author="Löfbom, Per" w:date="2021-09-07T16:21:00Z">
            <w:rPr>
              <w:rFonts w:ascii="Calibri" w:hAnsi="Calibri"/>
              <w:sz w:val="24"/>
              <w:szCs w:val="24"/>
            </w:rPr>
          </w:rPrChange>
        </w:rPr>
        <w:tab/>
      </w:r>
      <w:r w:rsidR="00037DF4" w:rsidRPr="00BD3089">
        <w:rPr>
          <w:rFonts w:ascii="Calibri" w:hAnsi="Calibri"/>
          <w:sz w:val="24"/>
          <w:szCs w:val="24"/>
          <w:lang w:val="sv-SE"/>
          <w:rPrChange w:id="14" w:author="Löfbom, Per" w:date="2021-09-07T16:21:00Z">
            <w:rPr>
              <w:rFonts w:ascii="Calibri" w:hAnsi="Calibri"/>
              <w:sz w:val="24"/>
              <w:szCs w:val="24"/>
            </w:rPr>
          </w:rPrChange>
        </w:rPr>
        <w:tab/>
      </w:r>
      <w:r w:rsidR="0080294B" w:rsidRPr="00BD3089">
        <w:rPr>
          <w:rFonts w:ascii="Calibri" w:hAnsi="Calibri" w:hint="eastAsia"/>
          <w:b/>
          <w:sz w:val="24"/>
          <w:szCs w:val="24"/>
          <w:lang w:val="sv-SE"/>
          <w:rPrChange w:id="15" w:author="Löfbom, Per" w:date="2021-09-07T16:21:00Z">
            <w:rPr>
              <w:rFonts w:ascii="Calibri" w:hAnsi="Calibri" w:hint="eastAsia"/>
              <w:b/>
              <w:sz w:val="24"/>
              <w:szCs w:val="24"/>
            </w:rPr>
          </w:rPrChange>
        </w:rPr>
        <w:t>□</w:t>
      </w:r>
      <w:r w:rsidR="0080294B" w:rsidRPr="00BD3089">
        <w:rPr>
          <w:rFonts w:ascii="Calibri" w:hAnsi="Calibri"/>
          <w:sz w:val="24"/>
          <w:szCs w:val="24"/>
          <w:lang w:val="sv-SE"/>
          <w:rPrChange w:id="16" w:author="Löfbom, Per" w:date="2021-09-07T16:21:00Z">
            <w:rPr>
              <w:rFonts w:ascii="Calibri" w:hAnsi="Calibri"/>
              <w:sz w:val="24"/>
              <w:szCs w:val="24"/>
            </w:rPr>
          </w:rPrChange>
        </w:rPr>
        <w:t xml:space="preserve">  Information</w:t>
      </w:r>
    </w:p>
    <w:p w:rsidR="0080294B" w:rsidRPr="00BD3089" w:rsidRDefault="0080294B" w:rsidP="00FE5674">
      <w:pPr>
        <w:pStyle w:val="Brdtext"/>
        <w:tabs>
          <w:tab w:val="left" w:pos="2835"/>
        </w:tabs>
        <w:rPr>
          <w:rFonts w:ascii="Calibri" w:hAnsi="Calibri"/>
          <w:lang w:val="sv-SE"/>
          <w:rPrChange w:id="17" w:author="Löfbom, Per" w:date="2021-09-07T16:21:00Z">
            <w:rPr>
              <w:rFonts w:ascii="Calibri" w:hAnsi="Calibri"/>
            </w:rPr>
          </w:rPrChange>
        </w:rPr>
      </w:pPr>
    </w:p>
    <w:p w:rsidR="00A446C9" w:rsidRPr="00BD3089" w:rsidRDefault="00A446C9" w:rsidP="00FE5674">
      <w:pPr>
        <w:pStyle w:val="Brdtext"/>
        <w:tabs>
          <w:tab w:val="left" w:pos="2835"/>
        </w:tabs>
        <w:rPr>
          <w:rFonts w:ascii="Calibri" w:hAnsi="Calibri"/>
          <w:lang w:val="sv-SE"/>
          <w:rPrChange w:id="18" w:author="Löfbom, Per" w:date="2021-09-07T16:21:00Z">
            <w:rPr>
              <w:rFonts w:ascii="Calibri" w:hAnsi="Calibri"/>
            </w:rPr>
          </w:rPrChange>
        </w:rPr>
      </w:pPr>
      <w:r w:rsidRPr="00BD3089">
        <w:rPr>
          <w:rFonts w:ascii="Calibri" w:hAnsi="Calibri"/>
          <w:lang w:val="sv-SE"/>
          <w:rPrChange w:id="19" w:author="Löfbom, Per" w:date="2021-09-07T16:21:00Z">
            <w:rPr>
              <w:rFonts w:ascii="Calibri" w:hAnsi="Calibri"/>
            </w:rPr>
          </w:rPrChange>
        </w:rPr>
        <w:t>Agenda item</w:t>
      </w:r>
      <w:r w:rsidR="00037DF4" w:rsidRPr="00BD3089">
        <w:rPr>
          <w:rFonts w:ascii="Calibri" w:hAnsi="Calibri"/>
          <w:lang w:val="sv-SE"/>
          <w:rPrChange w:id="20" w:author="Löfbom, Per" w:date="2021-09-07T16:21:00Z">
            <w:rPr>
              <w:rFonts w:ascii="Calibri" w:hAnsi="Calibri"/>
            </w:rPr>
          </w:rPrChange>
        </w:rPr>
        <w:t xml:space="preserve"> </w:t>
      </w:r>
      <w:r w:rsidR="00037DF4" w:rsidRPr="00677901">
        <w:rPr>
          <w:rStyle w:val="Fotnotsreferens"/>
          <w:rFonts w:ascii="Calibri" w:hAnsi="Calibri"/>
          <w:sz w:val="22"/>
          <w:vertAlign w:val="superscript"/>
        </w:rPr>
        <w:footnoteReference w:id="3"/>
      </w:r>
      <w:r w:rsidR="001C44A3" w:rsidRPr="00BD3089">
        <w:rPr>
          <w:rFonts w:ascii="Calibri" w:hAnsi="Calibri"/>
          <w:lang w:val="sv-SE"/>
          <w:rPrChange w:id="21" w:author="Löfbom, Per" w:date="2021-09-07T16:21:00Z">
            <w:rPr>
              <w:rFonts w:ascii="Calibri" w:hAnsi="Calibri"/>
            </w:rPr>
          </w:rPrChange>
        </w:rPr>
        <w:tab/>
      </w:r>
      <w:r w:rsidR="0080294B" w:rsidRPr="00BD3089">
        <w:rPr>
          <w:rFonts w:ascii="Calibri" w:hAnsi="Calibri"/>
          <w:lang w:val="sv-SE"/>
          <w:rPrChange w:id="22" w:author="Löfbom, Per" w:date="2021-09-07T16:21:00Z">
            <w:rPr>
              <w:rFonts w:ascii="Calibri" w:hAnsi="Calibri"/>
            </w:rPr>
          </w:rPrChange>
        </w:rPr>
        <w:tab/>
      </w:r>
      <w:r w:rsidR="0080294B" w:rsidRPr="00BD3089">
        <w:rPr>
          <w:rFonts w:ascii="Calibri" w:hAnsi="Calibri"/>
          <w:lang w:val="sv-SE"/>
          <w:rPrChange w:id="23" w:author="Löfbom, Per" w:date="2021-09-07T16:21:00Z">
            <w:rPr>
              <w:rFonts w:ascii="Calibri" w:hAnsi="Calibri"/>
            </w:rPr>
          </w:rPrChange>
        </w:rPr>
        <w:tab/>
      </w:r>
    </w:p>
    <w:p w:rsidR="00A446C9" w:rsidRPr="00677901" w:rsidRDefault="0080294B" w:rsidP="00FE5674">
      <w:pPr>
        <w:pStyle w:val="Brdtext"/>
        <w:tabs>
          <w:tab w:val="left" w:pos="2835"/>
        </w:tabs>
        <w:rPr>
          <w:rFonts w:ascii="Calibri" w:hAnsi="Calibri"/>
        </w:rPr>
      </w:pPr>
      <w:r w:rsidRPr="00677901">
        <w:rPr>
          <w:rFonts w:ascii="Calibri" w:hAnsi="Calibri"/>
        </w:rPr>
        <w:t xml:space="preserve">Technical Domain / </w:t>
      </w:r>
      <w:r w:rsidR="00A446C9" w:rsidRPr="00677901">
        <w:rPr>
          <w:rFonts w:ascii="Calibri" w:hAnsi="Calibri"/>
        </w:rPr>
        <w:t>Task Number</w:t>
      </w:r>
      <w:r w:rsidR="00037DF4" w:rsidRPr="00677901">
        <w:rPr>
          <w:rFonts w:ascii="Calibri" w:hAnsi="Calibri"/>
        </w:rPr>
        <w:t xml:space="preserve"> </w:t>
      </w:r>
      <w:r w:rsidR="00037DF4" w:rsidRPr="00677901">
        <w:rPr>
          <w:rFonts w:ascii="Calibri" w:hAnsi="Calibri"/>
          <w:vertAlign w:val="superscript"/>
        </w:rPr>
        <w:t>2</w:t>
      </w:r>
      <w:r w:rsidR="001C44A3" w:rsidRPr="00677901">
        <w:rPr>
          <w:rFonts w:ascii="Calibri" w:hAnsi="Calibri"/>
        </w:rPr>
        <w:tab/>
      </w:r>
      <w:r w:rsidRPr="00677901">
        <w:rPr>
          <w:rFonts w:ascii="Calibri" w:hAnsi="Calibri"/>
        </w:rPr>
        <w:t>…………………………………</w:t>
      </w:r>
    </w:p>
    <w:p w:rsidR="0080294B" w:rsidRPr="00677901" w:rsidRDefault="00362CD9" w:rsidP="00245419">
      <w:pPr>
        <w:pStyle w:val="Brdtext"/>
        <w:tabs>
          <w:tab w:val="left" w:pos="2835"/>
        </w:tabs>
        <w:ind w:left="2834" w:hangingChars="1288" w:hanging="2834"/>
        <w:rPr>
          <w:rFonts w:ascii="Calibri" w:hAnsi="Calibri"/>
        </w:rPr>
      </w:pPr>
      <w:r w:rsidRPr="00677901">
        <w:rPr>
          <w:rFonts w:ascii="Calibri" w:hAnsi="Calibri"/>
        </w:rPr>
        <w:t>Author(s)</w:t>
      </w:r>
      <w:r w:rsidR="00FE5674" w:rsidRPr="00677901">
        <w:rPr>
          <w:rFonts w:ascii="Calibri" w:hAnsi="Calibri"/>
        </w:rPr>
        <w:t xml:space="preserve"> / Submitter(s)</w:t>
      </w:r>
      <w:r w:rsidRPr="00677901">
        <w:rPr>
          <w:rFonts w:ascii="Calibri" w:hAnsi="Calibri"/>
        </w:rPr>
        <w:tab/>
      </w:r>
      <w:r w:rsidR="00245419" w:rsidRPr="005B6172">
        <w:rPr>
          <w:rFonts w:ascii="Calibri" w:hAnsi="Calibri"/>
          <w:lang w:eastAsia="zh-CN"/>
          <w:rPrChange w:id="24" w:author="Löfbom, Per" w:date="2021-09-10T14:46:00Z">
            <w:rPr>
              <w:rFonts w:ascii="Calibri" w:hAnsi="Calibri"/>
              <w:color w:val="FF0000"/>
              <w:lang w:eastAsia="zh-CN"/>
            </w:rPr>
          </w:rPrChange>
        </w:rPr>
        <w:t>GLA</w:t>
      </w:r>
      <w:r w:rsidR="001E1CCD" w:rsidRPr="005B6172">
        <w:rPr>
          <w:rFonts w:ascii="Calibri" w:hAnsi="Calibri"/>
          <w:lang w:eastAsia="zh-CN"/>
          <w:rPrChange w:id="25" w:author="Löfbom, Per" w:date="2021-09-10T14:46:00Z">
            <w:rPr>
              <w:rFonts w:ascii="Calibri" w:hAnsi="Calibri"/>
              <w:color w:val="FF0000"/>
              <w:lang w:eastAsia="zh-CN"/>
            </w:rPr>
          </w:rPrChange>
        </w:rPr>
        <w:t xml:space="preserve">, </w:t>
      </w:r>
      <w:r w:rsidR="00245419" w:rsidRPr="005B6172">
        <w:rPr>
          <w:rFonts w:ascii="Calibri" w:hAnsi="Calibri"/>
          <w:lang w:eastAsia="zh-CN"/>
          <w:rPrChange w:id="26" w:author="Löfbom, Per" w:date="2021-09-10T14:46:00Z">
            <w:rPr>
              <w:rFonts w:ascii="Calibri" w:hAnsi="Calibri"/>
              <w:color w:val="FF0000"/>
              <w:lang w:eastAsia="zh-CN"/>
            </w:rPr>
          </w:rPrChange>
        </w:rPr>
        <w:t>SMA</w:t>
      </w:r>
      <w:r w:rsidR="00245419" w:rsidRPr="005B6172">
        <w:rPr>
          <w:rFonts w:ascii="Calibri" w:hAnsi="Calibri"/>
          <w:lang w:eastAsia="zh-CN"/>
          <w:rPrChange w:id="27" w:author="Löfbom, Per" w:date="2021-09-10T14:46:00Z">
            <w:rPr>
              <w:rFonts w:ascii="Calibri" w:hAnsi="Calibri"/>
              <w:lang w:eastAsia="zh-CN"/>
            </w:rPr>
          </w:rPrChange>
        </w:rPr>
        <w:t>, OFFIS</w:t>
      </w:r>
    </w:p>
    <w:p w:rsidR="005370D8" w:rsidRPr="00677901" w:rsidRDefault="007052BF" w:rsidP="005370D8">
      <w:pPr>
        <w:pStyle w:val="Rubrik"/>
        <w:rPr>
          <w:rFonts w:ascii="Calibri" w:hAnsi="Calibri" w:cs="Calibri"/>
          <w:color w:val="0070C0"/>
        </w:rPr>
      </w:pPr>
      <w:r w:rsidRPr="00677901">
        <w:rPr>
          <w:rFonts w:ascii="Calibri" w:hAnsi="Calibri" w:cs="Calibri"/>
          <w:color w:val="0070C0"/>
        </w:rPr>
        <w:t>Change Proposal for</w:t>
      </w:r>
      <w:r w:rsidR="005370D8" w:rsidRPr="00677901">
        <w:rPr>
          <w:rFonts w:ascii="Calibri" w:hAnsi="Calibri" w:cs="Calibri"/>
          <w:color w:val="0070C0"/>
        </w:rPr>
        <w:t xml:space="preserve"> IALA</w:t>
      </w:r>
      <w:r w:rsidRPr="00677901">
        <w:rPr>
          <w:rFonts w:ascii="Calibri" w:hAnsi="Calibri" w:cs="Calibri"/>
          <w:color w:val="0070C0"/>
        </w:rPr>
        <w:t xml:space="preserve"> G11</w:t>
      </w:r>
      <w:r w:rsidR="005370D8" w:rsidRPr="00677901">
        <w:rPr>
          <w:rFonts w:ascii="Calibri" w:hAnsi="Calibri" w:cs="Calibri"/>
          <w:color w:val="0070C0"/>
        </w:rPr>
        <w:t>28: THE SPECIFICATION OF e-NAVIGATION</w:t>
      </w:r>
    </w:p>
    <w:p w:rsidR="00A446C9" w:rsidRPr="00677901" w:rsidRDefault="005370D8" w:rsidP="005370D8">
      <w:pPr>
        <w:pStyle w:val="Rubrik"/>
        <w:rPr>
          <w:rFonts w:ascii="Calibri" w:hAnsi="Calibri" w:cs="Calibri"/>
          <w:color w:val="0070C0"/>
        </w:rPr>
      </w:pPr>
      <w:r w:rsidRPr="00677901">
        <w:rPr>
          <w:rFonts w:ascii="Calibri" w:hAnsi="Calibri" w:cs="Calibri"/>
          <w:color w:val="0070C0"/>
        </w:rPr>
        <w:t>TECHNICAL SERVICES</w:t>
      </w:r>
    </w:p>
    <w:p w:rsidR="00A446C9" w:rsidRPr="00677901" w:rsidRDefault="00A446C9" w:rsidP="00605E43">
      <w:pPr>
        <w:pStyle w:val="Rubrik1"/>
      </w:pPr>
      <w:r w:rsidRPr="00677901">
        <w:t>Summary</w:t>
      </w:r>
    </w:p>
    <w:p w:rsidR="00B56BDF" w:rsidRPr="00677901" w:rsidRDefault="00245419" w:rsidP="00B56BDF">
      <w:pPr>
        <w:pStyle w:val="Brdtext"/>
        <w:rPr>
          <w:rFonts w:ascii="Calibri" w:hAnsi="Calibri"/>
        </w:rPr>
      </w:pPr>
      <w:r w:rsidRPr="00677901">
        <w:rPr>
          <w:rFonts w:ascii="Calibri" w:hAnsi="Calibri"/>
        </w:rPr>
        <w:t xml:space="preserve">IALA G1128 is a guideline that provides information on how to </w:t>
      </w:r>
      <w:r w:rsidR="00F81ADF">
        <w:rPr>
          <w:rFonts w:ascii="Calibri" w:hAnsi="Calibri"/>
        </w:rPr>
        <w:t>develop</w:t>
      </w:r>
      <w:r w:rsidRPr="00677901">
        <w:rPr>
          <w:rFonts w:ascii="Calibri" w:hAnsi="Calibri"/>
        </w:rPr>
        <w:t xml:space="preserve"> specifications of e-Navigation Technical Services. In the past years, efforts have been made to </w:t>
      </w:r>
      <w:r w:rsidR="00F81ADF">
        <w:rPr>
          <w:rFonts w:ascii="Calibri" w:hAnsi="Calibri"/>
        </w:rPr>
        <w:t>use</w:t>
      </w:r>
      <w:r w:rsidRPr="00677901">
        <w:rPr>
          <w:rFonts w:ascii="Calibri" w:hAnsi="Calibri"/>
        </w:rPr>
        <w:t xml:space="preserve"> the guideline and its templates to successfully develop service specifications for maritime services</w:t>
      </w:r>
      <w:r w:rsidR="005370D8" w:rsidRPr="00677901">
        <w:rPr>
          <w:rFonts w:ascii="Calibri" w:hAnsi="Calibri"/>
        </w:rPr>
        <w:t>, especially in the context of the Maritime Connectivity Platform</w:t>
      </w:r>
      <w:r w:rsidRPr="00677901">
        <w:rPr>
          <w:rFonts w:ascii="Calibri" w:hAnsi="Calibri"/>
        </w:rPr>
        <w:t>. However, while applying the principles and templates as well as the supplied xsd-Schemas some</w:t>
      </w:r>
      <w:r w:rsidR="005370D8" w:rsidRPr="00677901">
        <w:rPr>
          <w:rFonts w:ascii="Calibri" w:hAnsi="Calibri"/>
        </w:rPr>
        <w:t xml:space="preserve"> smaller</w:t>
      </w:r>
      <w:r w:rsidRPr="00677901">
        <w:rPr>
          <w:rFonts w:ascii="Calibri" w:hAnsi="Calibri"/>
        </w:rPr>
        <w:t xml:space="preserve"> </w:t>
      </w:r>
      <w:r w:rsidR="005370D8" w:rsidRPr="00677901">
        <w:rPr>
          <w:rFonts w:ascii="Calibri" w:hAnsi="Calibri"/>
        </w:rPr>
        <w:t>problems,</w:t>
      </w:r>
      <w:r w:rsidRPr="00677901">
        <w:rPr>
          <w:rFonts w:ascii="Calibri" w:hAnsi="Calibri"/>
        </w:rPr>
        <w:t xml:space="preserve"> or open points in</w:t>
      </w:r>
      <w:r w:rsidR="005370D8" w:rsidRPr="00677901">
        <w:rPr>
          <w:rFonts w:ascii="Calibri" w:hAnsi="Calibri"/>
        </w:rPr>
        <w:t xml:space="preserve"> the guideline</w:t>
      </w:r>
      <w:r w:rsidRPr="00677901">
        <w:rPr>
          <w:rFonts w:ascii="Calibri" w:hAnsi="Calibri"/>
        </w:rPr>
        <w:t xml:space="preserve"> could</w:t>
      </w:r>
      <w:r w:rsidR="005370D8" w:rsidRPr="00677901">
        <w:rPr>
          <w:rFonts w:ascii="Calibri" w:hAnsi="Calibri"/>
        </w:rPr>
        <w:t xml:space="preserve"> be identified. </w:t>
      </w:r>
      <w:r w:rsidRPr="00677901">
        <w:rPr>
          <w:rFonts w:ascii="Calibri" w:hAnsi="Calibri"/>
        </w:rPr>
        <w:t xml:space="preserve"> </w:t>
      </w:r>
    </w:p>
    <w:p w:rsidR="001C44A3" w:rsidRPr="00677901" w:rsidRDefault="00BD4E6F" w:rsidP="00605E43">
      <w:pPr>
        <w:pStyle w:val="Rubrik2"/>
      </w:pPr>
      <w:r w:rsidRPr="00677901">
        <w:t>Purpose</w:t>
      </w:r>
      <w:r w:rsidR="004D1D85" w:rsidRPr="00677901">
        <w:t xml:space="preserve"> of the document</w:t>
      </w:r>
    </w:p>
    <w:p w:rsidR="004D1D85" w:rsidRPr="00677901" w:rsidRDefault="005370D8" w:rsidP="007052BF">
      <w:pPr>
        <w:pStyle w:val="Brdtext"/>
        <w:rPr>
          <w:rFonts w:ascii="Calibri" w:hAnsi="Calibri"/>
        </w:rPr>
      </w:pPr>
      <w:r w:rsidRPr="00677901">
        <w:rPr>
          <w:rFonts w:ascii="Calibri" w:hAnsi="Calibri"/>
        </w:rPr>
        <w:t>This document provides i</w:t>
      </w:r>
      <w:r w:rsidR="007052BF" w:rsidRPr="00677901">
        <w:rPr>
          <w:rFonts w:ascii="Calibri" w:hAnsi="Calibri"/>
        </w:rPr>
        <w:t>nput to</w:t>
      </w:r>
      <w:r w:rsidRPr="00677901">
        <w:rPr>
          <w:rFonts w:ascii="Calibri" w:hAnsi="Calibri"/>
        </w:rPr>
        <w:t xml:space="preserve"> a</w:t>
      </w:r>
      <w:r w:rsidR="007052BF" w:rsidRPr="00677901">
        <w:rPr>
          <w:rFonts w:ascii="Calibri" w:hAnsi="Calibri"/>
        </w:rPr>
        <w:t xml:space="preserve"> revision of G11</w:t>
      </w:r>
      <w:r w:rsidRPr="00677901">
        <w:rPr>
          <w:rFonts w:ascii="Calibri" w:hAnsi="Calibri"/>
        </w:rPr>
        <w:t>28 and proposes corrections to the supplied xsd-Schemas</w:t>
      </w:r>
      <w:r w:rsidR="007052BF" w:rsidRPr="00677901">
        <w:rPr>
          <w:rFonts w:ascii="Calibri" w:hAnsi="Calibri"/>
        </w:rPr>
        <w:t>.</w:t>
      </w:r>
    </w:p>
    <w:p w:rsidR="005370D8" w:rsidRPr="00677901" w:rsidRDefault="005370D8" w:rsidP="005370D8">
      <w:pPr>
        <w:pStyle w:val="Rubrik1"/>
      </w:pPr>
      <w:r w:rsidRPr="00677901">
        <w:t>Discussion</w:t>
      </w:r>
    </w:p>
    <w:p w:rsidR="005370D8" w:rsidRPr="00677901" w:rsidRDefault="00677901" w:rsidP="005370D8">
      <w:pPr>
        <w:pStyle w:val="Brdtext"/>
        <w:rPr>
          <w:rFonts w:ascii="Calibri" w:hAnsi="Calibri"/>
          <w:lang w:eastAsia="de-DE"/>
        </w:rPr>
      </w:pPr>
      <w:r w:rsidRPr="00677901">
        <w:rPr>
          <w:rFonts w:ascii="Calibri" w:hAnsi="Calibri"/>
          <w:lang w:eastAsia="de-DE"/>
        </w:rPr>
        <w:t>The following points relate to the contents of the guideline:</w:t>
      </w:r>
    </w:p>
    <w:p w:rsidR="005370D8" w:rsidRPr="00677901" w:rsidRDefault="00677901" w:rsidP="005370D8">
      <w:pPr>
        <w:pStyle w:val="Brdtext"/>
        <w:numPr>
          <w:ilvl w:val="0"/>
          <w:numId w:val="46"/>
        </w:numPr>
        <w:rPr>
          <w:rFonts w:ascii="Calibri" w:hAnsi="Calibri"/>
          <w:lang w:eastAsia="de-DE"/>
        </w:rPr>
      </w:pPr>
      <w:r>
        <w:rPr>
          <w:rFonts w:ascii="Calibri" w:hAnsi="Calibri"/>
          <w:lang w:eastAsia="de-DE"/>
        </w:rPr>
        <w:t>The guideline includes explicit r</w:t>
      </w:r>
      <w:r w:rsidR="005370D8" w:rsidRPr="00677901">
        <w:rPr>
          <w:rFonts w:ascii="Calibri" w:hAnsi="Calibri"/>
          <w:lang w:eastAsia="de-DE"/>
        </w:rPr>
        <w:t>eferences to</w:t>
      </w:r>
      <w:r>
        <w:rPr>
          <w:rFonts w:ascii="Calibri" w:hAnsi="Calibri"/>
          <w:lang w:eastAsia="de-DE"/>
        </w:rPr>
        <w:t xml:space="preserve"> the Maritime Connectivity Platform’s</w:t>
      </w:r>
      <w:r w:rsidR="005370D8" w:rsidRPr="00677901">
        <w:rPr>
          <w:rFonts w:ascii="Calibri" w:hAnsi="Calibri"/>
          <w:lang w:eastAsia="de-DE"/>
        </w:rPr>
        <w:t xml:space="preserve"> service registry</w:t>
      </w:r>
      <w:r>
        <w:rPr>
          <w:rFonts w:ascii="Calibri" w:hAnsi="Calibri"/>
          <w:lang w:eastAsia="de-DE"/>
        </w:rPr>
        <w:t>. These should be</w:t>
      </w:r>
      <w:r w:rsidR="005370D8" w:rsidRPr="00677901">
        <w:rPr>
          <w:rFonts w:ascii="Calibri" w:hAnsi="Calibri"/>
          <w:lang w:eastAsia="de-DE"/>
        </w:rPr>
        <w:t xml:space="preserve"> rephrased</w:t>
      </w:r>
      <w:ins w:id="28" w:author="Löfbom, Per" w:date="2021-09-07T16:21:00Z">
        <w:r w:rsidR="00BD3089">
          <w:rPr>
            <w:rFonts w:ascii="Calibri" w:hAnsi="Calibri"/>
            <w:lang w:eastAsia="de-DE"/>
          </w:rPr>
          <w:t xml:space="preserve"> or removed</w:t>
        </w:r>
      </w:ins>
      <w:r w:rsidR="005370D8" w:rsidRPr="00677901">
        <w:rPr>
          <w:rFonts w:ascii="Calibri" w:hAnsi="Calibri"/>
          <w:lang w:eastAsia="de-DE"/>
        </w:rPr>
        <w:t>,</w:t>
      </w:r>
      <w:r>
        <w:rPr>
          <w:rFonts w:ascii="Calibri" w:hAnsi="Calibri"/>
          <w:lang w:eastAsia="de-DE"/>
        </w:rPr>
        <w:t xml:space="preserve"> as</w:t>
      </w:r>
      <w:r w:rsidR="005370D8" w:rsidRPr="00677901">
        <w:rPr>
          <w:rFonts w:ascii="Calibri" w:hAnsi="Calibri"/>
          <w:lang w:eastAsia="de-DE"/>
        </w:rPr>
        <w:t xml:space="preserve"> the guideline should be service registry implementation agnostic.</w:t>
      </w:r>
      <w:ins w:id="29" w:author="Löfbom, Per" w:date="2021-09-09T11:55:00Z">
        <w:r w:rsidR="00FB5BB3">
          <w:rPr>
            <w:rFonts w:ascii="Calibri" w:hAnsi="Calibri"/>
            <w:lang w:eastAsia="de-DE"/>
          </w:rPr>
          <w:t xml:space="preserve"> Se section 3.2.1 below.</w:t>
        </w:r>
      </w:ins>
    </w:p>
    <w:p w:rsidR="005370D8" w:rsidRPr="00C61943" w:rsidRDefault="00677901" w:rsidP="005370D8">
      <w:pPr>
        <w:pStyle w:val="Brdtext"/>
        <w:numPr>
          <w:ilvl w:val="0"/>
          <w:numId w:val="46"/>
        </w:numPr>
        <w:rPr>
          <w:rFonts w:ascii="Calibri" w:hAnsi="Calibri"/>
          <w:lang w:eastAsia="de-DE"/>
          <w:rPrChange w:id="30" w:author="Löfbom, Per" w:date="2021-09-10T14:17:00Z">
            <w:rPr>
              <w:rFonts w:ascii="Calibri" w:hAnsi="Calibri"/>
              <w:color w:val="FF0000"/>
              <w:lang w:eastAsia="de-DE"/>
            </w:rPr>
          </w:rPrChange>
        </w:rPr>
      </w:pPr>
      <w:r w:rsidRPr="00C61943">
        <w:rPr>
          <w:rFonts w:ascii="Calibri" w:hAnsi="Calibri"/>
          <w:lang w:eastAsia="de-DE"/>
          <w:rPrChange w:id="31" w:author="Löfbom, Per" w:date="2021-09-10T14:17:00Z">
            <w:rPr>
              <w:rFonts w:ascii="Calibri" w:hAnsi="Calibri"/>
              <w:color w:val="FF0000"/>
              <w:lang w:eastAsia="de-DE"/>
            </w:rPr>
          </w:rPrChange>
        </w:rPr>
        <w:t>The o</w:t>
      </w:r>
      <w:r w:rsidR="005370D8" w:rsidRPr="00C61943">
        <w:rPr>
          <w:rFonts w:ascii="Calibri" w:hAnsi="Calibri"/>
          <w:lang w:eastAsia="de-DE"/>
          <w:rPrChange w:id="32" w:author="Löfbom, Per" w:date="2021-09-10T14:17:00Z">
            <w:rPr>
              <w:rFonts w:ascii="Calibri" w:hAnsi="Calibri"/>
              <w:color w:val="FF0000"/>
              <w:lang w:eastAsia="de-DE"/>
            </w:rPr>
          </w:rPrChange>
        </w:rPr>
        <w:t>rchestration within a service not described in</w:t>
      </w:r>
      <w:r w:rsidRPr="00C61943">
        <w:rPr>
          <w:rFonts w:ascii="Calibri" w:hAnsi="Calibri"/>
          <w:lang w:eastAsia="de-DE"/>
          <w:rPrChange w:id="33" w:author="Löfbom, Per" w:date="2021-09-10T14:17:00Z">
            <w:rPr>
              <w:rFonts w:ascii="Calibri" w:hAnsi="Calibri"/>
              <w:color w:val="FF0000"/>
              <w:lang w:eastAsia="de-DE"/>
            </w:rPr>
          </w:rPrChange>
        </w:rPr>
        <w:t xml:space="preserve"> the</w:t>
      </w:r>
      <w:r w:rsidR="005370D8" w:rsidRPr="00C61943">
        <w:rPr>
          <w:rFonts w:ascii="Calibri" w:hAnsi="Calibri"/>
          <w:lang w:eastAsia="de-DE"/>
          <w:rPrChange w:id="34" w:author="Löfbom, Per" w:date="2021-09-10T14:17:00Z">
            <w:rPr>
              <w:rFonts w:ascii="Calibri" w:hAnsi="Calibri"/>
              <w:color w:val="FF0000"/>
              <w:lang w:eastAsia="de-DE"/>
            </w:rPr>
          </w:rPrChange>
        </w:rPr>
        <w:t xml:space="preserve"> guideline.</w:t>
      </w:r>
    </w:p>
    <w:p w:rsidR="005370D8" w:rsidRPr="00DD0ED6" w:rsidDel="00DD0ED6" w:rsidRDefault="00677901" w:rsidP="005370D8">
      <w:pPr>
        <w:pStyle w:val="Brdtext"/>
        <w:numPr>
          <w:ilvl w:val="0"/>
          <w:numId w:val="46"/>
        </w:numPr>
        <w:rPr>
          <w:del w:id="35" w:author="Löfbom, Per" w:date="2021-09-10T14:06:00Z"/>
          <w:rFonts w:ascii="Calibri" w:hAnsi="Calibri"/>
          <w:lang w:eastAsia="de-DE"/>
          <w:rPrChange w:id="36" w:author="Löfbom, Per" w:date="2021-09-10T14:06:00Z">
            <w:rPr>
              <w:del w:id="37" w:author="Löfbom, Per" w:date="2021-09-10T14:06:00Z"/>
              <w:rFonts w:ascii="Calibri" w:hAnsi="Calibri"/>
              <w:color w:val="FF0000"/>
              <w:lang w:eastAsia="de-DE"/>
            </w:rPr>
          </w:rPrChange>
        </w:rPr>
      </w:pPr>
      <w:commentRangeStart w:id="38"/>
      <w:del w:id="39" w:author="Löfbom, Per" w:date="2021-09-10T14:06:00Z">
        <w:r w:rsidRPr="00DD0ED6" w:rsidDel="00DD0ED6">
          <w:rPr>
            <w:rFonts w:ascii="Calibri" w:hAnsi="Calibri"/>
            <w:lang w:eastAsia="de-DE"/>
            <w:rPrChange w:id="40" w:author="Löfbom, Per" w:date="2021-09-10T14:06:00Z">
              <w:rPr>
                <w:rFonts w:ascii="Calibri" w:hAnsi="Calibri"/>
                <w:color w:val="FF0000"/>
                <w:lang w:eastAsia="de-DE"/>
              </w:rPr>
            </w:rPrChange>
          </w:rPr>
          <w:delText>The data model for the Service Specification should be a</w:delText>
        </w:r>
        <w:r w:rsidR="005370D8" w:rsidRPr="00DD0ED6" w:rsidDel="00DD0ED6">
          <w:rPr>
            <w:rFonts w:ascii="Calibri" w:hAnsi="Calibri"/>
            <w:lang w:eastAsia="de-DE"/>
            <w:rPrChange w:id="41" w:author="Löfbom, Per" w:date="2021-09-10T14:06:00Z">
              <w:rPr>
                <w:rFonts w:ascii="Calibri" w:hAnsi="Calibri"/>
                <w:color w:val="FF0000"/>
                <w:lang w:eastAsia="de-DE"/>
              </w:rPr>
            </w:rPrChange>
          </w:rPr>
          <w:delText>lign</w:delText>
        </w:r>
        <w:r w:rsidRPr="00DD0ED6" w:rsidDel="00DD0ED6">
          <w:rPr>
            <w:rFonts w:ascii="Calibri" w:hAnsi="Calibri"/>
            <w:lang w:eastAsia="de-DE"/>
            <w:rPrChange w:id="42" w:author="Löfbom, Per" w:date="2021-09-10T14:06:00Z">
              <w:rPr>
                <w:rFonts w:ascii="Calibri" w:hAnsi="Calibri"/>
                <w:color w:val="FF0000"/>
                <w:lang w:eastAsia="de-DE"/>
              </w:rPr>
            </w:rPrChange>
          </w:rPr>
          <w:delText>ed with</w:delText>
        </w:r>
        <w:r w:rsidR="005370D8" w:rsidRPr="00DD0ED6" w:rsidDel="00DD0ED6">
          <w:rPr>
            <w:rFonts w:ascii="Calibri" w:hAnsi="Calibri"/>
            <w:lang w:eastAsia="de-DE"/>
            <w:rPrChange w:id="43" w:author="Löfbom, Per" w:date="2021-09-10T14:06:00Z">
              <w:rPr>
                <w:rFonts w:ascii="Calibri" w:hAnsi="Calibri"/>
                <w:color w:val="FF0000"/>
                <w:lang w:eastAsia="de-DE"/>
              </w:rPr>
            </w:rPrChange>
          </w:rPr>
          <w:delText xml:space="preserve"> S</w:delText>
        </w:r>
        <w:r w:rsidRPr="00DD0ED6" w:rsidDel="00DD0ED6">
          <w:rPr>
            <w:rFonts w:ascii="Calibri" w:hAnsi="Calibri"/>
            <w:lang w:eastAsia="de-DE"/>
            <w:rPrChange w:id="44" w:author="Löfbom, Per" w:date="2021-09-10T14:06:00Z">
              <w:rPr>
                <w:rFonts w:ascii="Calibri" w:hAnsi="Calibri"/>
                <w:color w:val="FF0000"/>
                <w:lang w:eastAsia="de-DE"/>
              </w:rPr>
            </w:rPrChange>
          </w:rPr>
          <w:delText>-</w:delText>
        </w:r>
        <w:r w:rsidR="005370D8" w:rsidRPr="00DD0ED6" w:rsidDel="00DD0ED6">
          <w:rPr>
            <w:rFonts w:ascii="Calibri" w:hAnsi="Calibri"/>
            <w:lang w:eastAsia="de-DE"/>
            <w:rPrChange w:id="45" w:author="Löfbom, Per" w:date="2021-09-10T14:06:00Z">
              <w:rPr>
                <w:rFonts w:ascii="Calibri" w:hAnsi="Calibri"/>
                <w:color w:val="FF0000"/>
                <w:lang w:eastAsia="de-DE"/>
              </w:rPr>
            </w:rPrChange>
          </w:rPr>
          <w:delText>100 Base data types.</w:delText>
        </w:r>
        <w:commentRangeEnd w:id="38"/>
        <w:r w:rsidR="00FB5BB3" w:rsidRPr="00DD0ED6" w:rsidDel="00DD0ED6">
          <w:rPr>
            <w:rStyle w:val="Kommentarsreferens"/>
            <w:rPrChange w:id="46" w:author="Löfbom, Per" w:date="2021-09-10T14:06:00Z">
              <w:rPr>
                <w:rStyle w:val="Kommentarsreferens"/>
              </w:rPr>
            </w:rPrChange>
          </w:rPr>
          <w:commentReference w:id="38"/>
        </w:r>
      </w:del>
    </w:p>
    <w:p w:rsidR="005370D8" w:rsidRPr="00DD0ED6" w:rsidRDefault="005370D8" w:rsidP="005370D8">
      <w:pPr>
        <w:pStyle w:val="Brdtext"/>
        <w:numPr>
          <w:ilvl w:val="0"/>
          <w:numId w:val="46"/>
        </w:numPr>
        <w:rPr>
          <w:rFonts w:ascii="Calibri" w:hAnsi="Calibri"/>
          <w:lang w:eastAsia="de-DE"/>
          <w:rPrChange w:id="47" w:author="Löfbom, Per" w:date="2021-09-10T14:06:00Z">
            <w:rPr>
              <w:rFonts w:ascii="Calibri" w:hAnsi="Calibri"/>
              <w:color w:val="FF0000"/>
              <w:lang w:eastAsia="de-DE"/>
            </w:rPr>
          </w:rPrChange>
        </w:rPr>
      </w:pPr>
      <w:commentRangeStart w:id="48"/>
      <w:r w:rsidRPr="00DD0ED6">
        <w:rPr>
          <w:rFonts w:ascii="Calibri" w:hAnsi="Calibri"/>
          <w:lang w:eastAsia="de-DE"/>
          <w:rPrChange w:id="49" w:author="Löfbom, Per" w:date="2021-09-10T14:06:00Z">
            <w:rPr>
              <w:rFonts w:ascii="Calibri" w:hAnsi="Calibri"/>
              <w:color w:val="FF0000"/>
              <w:lang w:eastAsia="de-DE"/>
            </w:rPr>
          </w:rPrChange>
        </w:rPr>
        <w:t>Service accepted payloads not explicitly expressed in formal representation for respective documentation level. Hint, this could be included in Service Design ServicePhysicalDataModel and possibly described in the Service instance as well.</w:t>
      </w:r>
      <w:commentRangeEnd w:id="48"/>
      <w:r w:rsidR="00FB5BB3" w:rsidRPr="00DD0ED6">
        <w:rPr>
          <w:rStyle w:val="Kommentarsreferens"/>
          <w:rPrChange w:id="50" w:author="Löfbom, Per" w:date="2021-09-10T14:06:00Z">
            <w:rPr>
              <w:rStyle w:val="Kommentarsreferens"/>
            </w:rPr>
          </w:rPrChange>
        </w:rPr>
        <w:commentReference w:id="48"/>
      </w:r>
    </w:p>
    <w:p w:rsidR="005370D8" w:rsidRPr="00DD0ED6" w:rsidDel="00C61943" w:rsidRDefault="00677901" w:rsidP="005370D8">
      <w:pPr>
        <w:pStyle w:val="Brdtext"/>
        <w:numPr>
          <w:ilvl w:val="0"/>
          <w:numId w:val="46"/>
        </w:numPr>
        <w:rPr>
          <w:del w:id="51" w:author="Löfbom, Per" w:date="2021-09-10T14:16:00Z"/>
          <w:rFonts w:ascii="Calibri" w:hAnsi="Calibri"/>
          <w:lang w:eastAsia="de-DE"/>
          <w:rPrChange w:id="52" w:author="Löfbom, Per" w:date="2021-09-10T14:08:00Z">
            <w:rPr>
              <w:del w:id="53" w:author="Löfbom, Per" w:date="2021-09-10T14:16:00Z"/>
              <w:rFonts w:ascii="Calibri" w:hAnsi="Calibri"/>
              <w:lang w:eastAsia="de-DE"/>
            </w:rPr>
          </w:rPrChange>
        </w:rPr>
      </w:pPr>
      <w:commentRangeStart w:id="54"/>
      <w:commentRangeStart w:id="55"/>
      <w:del w:id="56" w:author="Löfbom, Per" w:date="2021-09-10T14:16:00Z">
        <w:r w:rsidRPr="00DD0ED6" w:rsidDel="00C61943">
          <w:rPr>
            <w:rFonts w:ascii="Calibri" w:hAnsi="Calibri"/>
            <w:lang w:eastAsia="de-DE"/>
            <w:rPrChange w:id="57" w:author="Löfbom, Per" w:date="2021-09-10T14:08:00Z">
              <w:rPr>
                <w:rFonts w:ascii="Calibri" w:hAnsi="Calibri"/>
                <w:lang w:eastAsia="de-DE"/>
              </w:rPr>
            </w:rPrChange>
          </w:rPr>
          <w:delText>The s</w:delText>
        </w:r>
        <w:r w:rsidR="005370D8" w:rsidRPr="00DD0ED6" w:rsidDel="00C61943">
          <w:rPr>
            <w:rFonts w:ascii="Calibri" w:hAnsi="Calibri"/>
            <w:lang w:eastAsia="de-DE"/>
            <w:rPrChange w:id="58" w:author="Löfbom, Per" w:date="2021-09-10T14:08:00Z">
              <w:rPr>
                <w:rFonts w:ascii="Calibri" w:hAnsi="Calibri"/>
                <w:lang w:eastAsia="de-DE"/>
              </w:rPr>
            </w:rPrChange>
          </w:rPr>
          <w:delText xml:space="preserve">ervice instance document </w:delText>
        </w:r>
        <w:r w:rsidRPr="00DD0ED6" w:rsidDel="00C61943">
          <w:rPr>
            <w:rFonts w:ascii="Calibri" w:hAnsi="Calibri"/>
            <w:lang w:eastAsia="de-DE"/>
            <w:rPrChange w:id="59" w:author="Löfbom, Per" w:date="2021-09-10T14:08:00Z">
              <w:rPr>
                <w:rFonts w:ascii="Calibri" w:hAnsi="Calibri"/>
                <w:lang w:eastAsia="de-DE"/>
              </w:rPr>
            </w:rPrChange>
          </w:rPr>
          <w:delText>should include</w:delText>
        </w:r>
        <w:r w:rsidR="005370D8" w:rsidRPr="00DD0ED6" w:rsidDel="00C61943">
          <w:rPr>
            <w:rFonts w:ascii="Calibri" w:hAnsi="Calibri"/>
            <w:lang w:eastAsia="de-DE"/>
            <w:rPrChange w:id="60" w:author="Löfbom, Per" w:date="2021-09-10T14:08:00Z">
              <w:rPr>
                <w:rFonts w:ascii="Calibri" w:hAnsi="Calibri"/>
                <w:lang w:eastAsia="de-DE"/>
              </w:rPr>
            </w:rPrChange>
          </w:rPr>
          <w:delText xml:space="preserve"> more detail</w:delText>
        </w:r>
        <w:r w:rsidRPr="00DD0ED6" w:rsidDel="00C61943">
          <w:rPr>
            <w:rFonts w:ascii="Calibri" w:hAnsi="Calibri"/>
            <w:lang w:eastAsia="de-DE"/>
            <w:rPrChange w:id="61" w:author="Löfbom, Per" w:date="2021-09-10T14:08:00Z">
              <w:rPr>
                <w:rFonts w:ascii="Calibri" w:hAnsi="Calibri"/>
                <w:lang w:eastAsia="de-DE"/>
              </w:rPr>
            </w:rPrChange>
          </w:rPr>
          <w:delText>s</w:delText>
        </w:r>
        <w:r w:rsidR="005370D8" w:rsidRPr="00DD0ED6" w:rsidDel="00C61943">
          <w:rPr>
            <w:rFonts w:ascii="Calibri" w:hAnsi="Calibri"/>
            <w:lang w:eastAsia="de-DE"/>
            <w:rPrChange w:id="62" w:author="Löfbom, Per" w:date="2021-09-10T14:08:00Z">
              <w:rPr>
                <w:rFonts w:ascii="Calibri" w:hAnsi="Calibri"/>
                <w:lang w:eastAsia="de-DE"/>
              </w:rPr>
            </w:rPrChange>
          </w:rPr>
          <w:delText xml:space="preserve"> </w:delText>
        </w:r>
        <w:r w:rsidRPr="00DD0ED6" w:rsidDel="00C61943">
          <w:rPr>
            <w:rFonts w:ascii="Calibri" w:hAnsi="Calibri"/>
            <w:lang w:eastAsia="de-DE"/>
            <w:rPrChange w:id="63" w:author="Löfbom, Per" w:date="2021-09-10T14:08:00Z">
              <w:rPr>
                <w:rFonts w:ascii="Calibri" w:hAnsi="Calibri"/>
                <w:lang w:eastAsia="de-DE"/>
              </w:rPr>
            </w:rPrChange>
          </w:rPr>
          <w:delText xml:space="preserve">as </w:delText>
        </w:r>
        <w:r w:rsidR="001F1B0C" w:rsidRPr="00DD0ED6" w:rsidDel="00C61943">
          <w:rPr>
            <w:rFonts w:ascii="Calibri" w:hAnsi="Calibri"/>
            <w:lang w:eastAsia="de-DE"/>
            <w:rPrChange w:id="64" w:author="Löfbom, Per" w:date="2021-09-10T14:08:00Z">
              <w:rPr>
                <w:rFonts w:ascii="Calibri" w:hAnsi="Calibri"/>
                <w:lang w:eastAsia="de-DE"/>
              </w:rPr>
            </w:rPrChange>
          </w:rPr>
          <w:delText>it</w:delText>
        </w:r>
        <w:r w:rsidR="005370D8" w:rsidRPr="00DD0ED6" w:rsidDel="00C61943">
          <w:rPr>
            <w:rFonts w:ascii="Calibri" w:hAnsi="Calibri"/>
            <w:lang w:eastAsia="de-DE"/>
            <w:rPrChange w:id="65" w:author="Löfbom, Per" w:date="2021-09-10T14:08:00Z">
              <w:rPr>
                <w:rFonts w:ascii="Calibri" w:hAnsi="Calibri"/>
                <w:lang w:eastAsia="de-DE"/>
              </w:rPr>
            </w:rPrChange>
          </w:rPr>
          <w:delText xml:space="preserve"> is intended</w:delText>
        </w:r>
        <w:r w:rsidRPr="00DD0ED6" w:rsidDel="00C61943">
          <w:rPr>
            <w:rFonts w:ascii="Calibri" w:hAnsi="Calibri"/>
            <w:lang w:eastAsia="de-DE"/>
            <w:rPrChange w:id="66" w:author="Löfbom, Per" w:date="2021-09-10T14:08:00Z">
              <w:rPr>
                <w:rFonts w:ascii="Calibri" w:hAnsi="Calibri"/>
                <w:lang w:eastAsia="de-DE"/>
              </w:rPr>
            </w:rPrChange>
          </w:rPr>
          <w:delText xml:space="preserve"> as the main document</w:delText>
        </w:r>
        <w:r w:rsidR="005370D8" w:rsidRPr="00DD0ED6" w:rsidDel="00C61943">
          <w:rPr>
            <w:rFonts w:ascii="Calibri" w:hAnsi="Calibri"/>
            <w:lang w:eastAsia="de-DE"/>
            <w:rPrChange w:id="67" w:author="Löfbom, Per" w:date="2021-09-10T14:08:00Z">
              <w:rPr>
                <w:rFonts w:ascii="Calibri" w:hAnsi="Calibri"/>
                <w:lang w:eastAsia="de-DE"/>
              </w:rPr>
            </w:rPrChange>
          </w:rPr>
          <w:delText xml:space="preserve"> for service consumers.</w:delText>
        </w:r>
        <w:r w:rsidRPr="00DD0ED6" w:rsidDel="00C61943">
          <w:rPr>
            <w:rFonts w:ascii="Calibri" w:hAnsi="Calibri"/>
            <w:lang w:eastAsia="de-DE"/>
            <w:rPrChange w:id="68" w:author="Löfbom, Per" w:date="2021-09-10T14:08:00Z">
              <w:rPr>
                <w:rFonts w:ascii="Calibri" w:hAnsi="Calibri"/>
                <w:lang w:eastAsia="de-DE"/>
              </w:rPr>
            </w:rPrChange>
          </w:rPr>
          <w:delText xml:space="preserve"> It is proposed to include more details on service coverage, required input, output, functionality, dynamic behaviour and allowed operations from the user-perspective.</w:delText>
        </w:r>
        <w:commentRangeEnd w:id="54"/>
        <w:r w:rsidR="00FB5BB3" w:rsidRPr="00DD0ED6" w:rsidDel="00C61943">
          <w:rPr>
            <w:rStyle w:val="Kommentarsreferens"/>
            <w:rPrChange w:id="69" w:author="Löfbom, Per" w:date="2021-09-10T14:08:00Z">
              <w:rPr>
                <w:rStyle w:val="Kommentarsreferens"/>
              </w:rPr>
            </w:rPrChange>
          </w:rPr>
          <w:commentReference w:id="54"/>
        </w:r>
      </w:del>
    </w:p>
    <w:p w:rsidR="005370D8" w:rsidRPr="00677901" w:rsidRDefault="00677901" w:rsidP="005370D8">
      <w:pPr>
        <w:pStyle w:val="Brdtext"/>
        <w:numPr>
          <w:ilvl w:val="0"/>
          <w:numId w:val="46"/>
        </w:numPr>
        <w:rPr>
          <w:rFonts w:ascii="Calibri" w:hAnsi="Calibri"/>
          <w:lang w:eastAsia="de-DE"/>
        </w:rPr>
      </w:pPr>
      <w:r>
        <w:rPr>
          <w:rFonts w:ascii="Calibri" w:hAnsi="Calibri"/>
          <w:lang w:eastAsia="de-DE"/>
        </w:rPr>
        <w:t>It is not discussed how to deal with the composition of services in the guideline</w:t>
      </w:r>
      <w:r w:rsidR="005370D8" w:rsidRPr="00677901">
        <w:rPr>
          <w:rFonts w:ascii="Calibri" w:hAnsi="Calibri"/>
          <w:lang w:eastAsia="de-DE"/>
        </w:rPr>
        <w:t>.</w:t>
      </w:r>
      <w:r>
        <w:rPr>
          <w:rFonts w:ascii="Calibri" w:hAnsi="Calibri"/>
          <w:lang w:eastAsia="de-DE"/>
        </w:rPr>
        <w:t xml:space="preserve"> It could be beneficial to </w:t>
      </w:r>
      <w:r w:rsidR="00400FCF">
        <w:rPr>
          <w:rFonts w:ascii="Calibri" w:hAnsi="Calibri"/>
          <w:lang w:eastAsia="de-DE"/>
        </w:rPr>
        <w:t>mention service composition at least on an informative level.</w:t>
      </w:r>
      <w:commentRangeEnd w:id="55"/>
      <w:r w:rsidR="00C61943">
        <w:rPr>
          <w:rStyle w:val="Kommentarsreferens"/>
        </w:rPr>
        <w:commentReference w:id="55"/>
      </w:r>
    </w:p>
    <w:p w:rsidR="00677901" w:rsidRDefault="00677901" w:rsidP="00677901">
      <w:pPr>
        <w:pStyle w:val="Brdtext"/>
        <w:numPr>
          <w:ilvl w:val="0"/>
          <w:numId w:val="46"/>
        </w:numPr>
        <w:rPr>
          <w:ins w:id="70" w:author="Löfbom, Per" w:date="2021-09-07T16:22:00Z"/>
          <w:rFonts w:ascii="Calibri" w:hAnsi="Calibri"/>
          <w:lang w:eastAsia="de-DE"/>
        </w:rPr>
      </w:pPr>
      <w:r w:rsidRPr="00677901">
        <w:rPr>
          <w:rFonts w:ascii="Calibri" w:hAnsi="Calibri"/>
          <w:lang w:eastAsia="de-DE"/>
        </w:rPr>
        <w:t>Operational Service Instance descriptions and technical documentation for the service instance, should support more than one document</w:t>
      </w:r>
      <w:r w:rsidR="00400FCF">
        <w:rPr>
          <w:rFonts w:ascii="Calibri" w:hAnsi="Calibri"/>
          <w:lang w:eastAsia="de-DE"/>
        </w:rPr>
        <w:t xml:space="preserve"> each</w:t>
      </w:r>
      <w:r w:rsidRPr="00677901">
        <w:rPr>
          <w:rFonts w:ascii="Calibri" w:hAnsi="Calibri"/>
          <w:lang w:eastAsia="de-DE"/>
        </w:rPr>
        <w:t xml:space="preserve"> for a service instance</w:t>
      </w:r>
      <w:r w:rsidR="00400FCF">
        <w:rPr>
          <w:rFonts w:ascii="Calibri" w:hAnsi="Calibri"/>
          <w:lang w:eastAsia="de-DE"/>
        </w:rPr>
        <w:t xml:space="preserve"> in such a way, that an operator could benefit from a shorter version of the specification.</w:t>
      </w:r>
    </w:p>
    <w:p w:rsidR="00BD3089" w:rsidRPr="00677901" w:rsidRDefault="00BD3089">
      <w:pPr>
        <w:pStyle w:val="Brdtext"/>
        <w:numPr>
          <w:ilvl w:val="1"/>
          <w:numId w:val="46"/>
        </w:numPr>
        <w:rPr>
          <w:rFonts w:ascii="Calibri" w:hAnsi="Calibri"/>
          <w:lang w:eastAsia="de-DE"/>
        </w:rPr>
        <w:pPrChange w:id="71" w:author="Löfbom, Per" w:date="2021-09-07T16:22:00Z">
          <w:pPr>
            <w:pStyle w:val="Brdtext"/>
            <w:numPr>
              <w:numId w:val="46"/>
            </w:numPr>
            <w:ind w:left="1050" w:hanging="690"/>
          </w:pPr>
        </w:pPrChange>
      </w:pPr>
      <w:ins w:id="72" w:author="Löfbom, Per" w:date="2021-09-07T16:22:00Z">
        <w:r>
          <w:rPr>
            <w:rFonts w:ascii="Calibri" w:hAnsi="Calibri"/>
            <w:lang w:eastAsia="de-DE"/>
          </w:rPr>
          <w:t xml:space="preserve">Suggest to expand on </w:t>
        </w:r>
      </w:ins>
      <w:ins w:id="73" w:author="Löfbom, Per" w:date="2021-09-07T16:23:00Z">
        <w:r>
          <w:rPr>
            <w:rFonts w:ascii="Calibri" w:hAnsi="Calibri"/>
            <w:lang w:eastAsia="de-DE"/>
          </w:rPr>
          <w:t xml:space="preserve">definitions of </w:t>
        </w:r>
      </w:ins>
      <w:ins w:id="74" w:author="Löfbom, Per" w:date="2021-09-07T16:22:00Z">
        <w:r w:rsidR="00FB5BB3">
          <w:rPr>
            <w:rFonts w:ascii="Calibri" w:hAnsi="Calibri"/>
            <w:lang w:eastAsia="de-DE"/>
          </w:rPr>
          <w:t>the different actors in chapter</w:t>
        </w:r>
        <w:r>
          <w:rPr>
            <w:rFonts w:ascii="Calibri" w:hAnsi="Calibri"/>
            <w:lang w:eastAsia="de-DE"/>
          </w:rPr>
          <w:t xml:space="preserve"> </w:t>
        </w:r>
      </w:ins>
      <w:ins w:id="75" w:author="Löfbom, Per" w:date="2021-09-07T16:23:00Z">
        <w:r>
          <w:rPr>
            <w:rFonts w:ascii="Calibri" w:hAnsi="Calibri"/>
            <w:lang w:eastAsia="de-DE"/>
          </w:rPr>
          <w:t>2.1</w:t>
        </w:r>
      </w:ins>
      <w:ins w:id="76" w:author="Löfbom, Per" w:date="2021-09-09T11:49:00Z">
        <w:r w:rsidR="00FB5BB3">
          <w:rPr>
            <w:rFonts w:ascii="Calibri" w:hAnsi="Calibri"/>
            <w:lang w:eastAsia="de-DE"/>
          </w:rPr>
          <w:t xml:space="preserve">, see proposed change in section </w:t>
        </w:r>
      </w:ins>
      <w:ins w:id="77" w:author="Löfbom, Per" w:date="2021-09-09T11:50:00Z">
        <w:r w:rsidR="00FB5BB3">
          <w:rPr>
            <w:rFonts w:ascii="Calibri" w:hAnsi="Calibri"/>
            <w:lang w:eastAsia="de-DE"/>
          </w:rPr>
          <w:t>3.2.1 below.</w:t>
        </w:r>
      </w:ins>
      <w:ins w:id="78" w:author="Löfbom, Per" w:date="2021-09-09T11:49:00Z">
        <w:r w:rsidR="00FB5BB3">
          <w:rPr>
            <w:rFonts w:ascii="Calibri" w:hAnsi="Calibri"/>
            <w:lang w:eastAsia="de-DE"/>
          </w:rPr>
          <w:t xml:space="preserve"> </w:t>
        </w:r>
      </w:ins>
    </w:p>
    <w:p w:rsidR="00677901" w:rsidRPr="00FE00BD" w:rsidRDefault="00677901" w:rsidP="00677901">
      <w:pPr>
        <w:pStyle w:val="Brdtext"/>
        <w:numPr>
          <w:ilvl w:val="0"/>
          <w:numId w:val="46"/>
        </w:numPr>
        <w:rPr>
          <w:rFonts w:ascii="Calibri" w:hAnsi="Calibri"/>
          <w:lang w:eastAsia="de-DE"/>
          <w:rPrChange w:id="79" w:author="Löfbom, Per" w:date="2021-09-10T14:34:00Z">
            <w:rPr>
              <w:rFonts w:ascii="Calibri" w:hAnsi="Calibri"/>
              <w:color w:val="FF0000"/>
              <w:lang w:eastAsia="de-DE"/>
            </w:rPr>
          </w:rPrChange>
        </w:rPr>
      </w:pPr>
      <w:r w:rsidRPr="00FE00BD">
        <w:rPr>
          <w:rFonts w:ascii="Calibri" w:hAnsi="Calibri"/>
          <w:lang w:eastAsia="de-DE"/>
          <w:rPrChange w:id="80" w:author="Löfbom, Per" w:date="2021-09-10T14:34:00Z">
            <w:rPr>
              <w:rFonts w:ascii="Calibri" w:hAnsi="Calibri"/>
              <w:color w:val="FF0000"/>
              <w:lang w:eastAsia="de-DE"/>
            </w:rPr>
          </w:rPrChange>
        </w:rPr>
        <w:t>Extend the support for searching of services based on same technical design, STM have extended the Service Registry, but enumerations is not added in XML Schema. This requires today separate governance and monitoring of these fields. (ServiceType, Keywords)</w:t>
      </w:r>
    </w:p>
    <w:p w:rsidR="00677901" w:rsidRPr="00FE00BD" w:rsidRDefault="00677901" w:rsidP="00677901">
      <w:pPr>
        <w:pStyle w:val="Brdtext"/>
        <w:numPr>
          <w:ilvl w:val="1"/>
          <w:numId w:val="46"/>
        </w:numPr>
        <w:rPr>
          <w:rFonts w:ascii="Calibri" w:hAnsi="Calibri"/>
          <w:lang w:eastAsia="de-DE"/>
          <w:rPrChange w:id="81" w:author="Löfbom, Per" w:date="2021-09-10T14:34:00Z">
            <w:rPr>
              <w:rFonts w:ascii="Calibri" w:hAnsi="Calibri"/>
              <w:color w:val="FF0000"/>
              <w:lang w:eastAsia="de-DE"/>
            </w:rPr>
          </w:rPrChange>
        </w:rPr>
      </w:pPr>
      <w:commentRangeStart w:id="82"/>
      <w:r w:rsidRPr="00FE00BD">
        <w:rPr>
          <w:rFonts w:ascii="Calibri" w:hAnsi="Calibri"/>
          <w:lang w:eastAsia="de-DE"/>
          <w:rPrChange w:id="83" w:author="Löfbom, Per" w:date="2021-09-10T14:34:00Z">
            <w:rPr>
              <w:rFonts w:ascii="Calibri" w:hAnsi="Calibri"/>
              <w:color w:val="FF0000"/>
              <w:lang w:eastAsia="de-DE"/>
            </w:rPr>
          </w:rPrChange>
        </w:rPr>
        <w:t>Navelink has adopted the STM guidelines and included these in the monitoring tools for Service Registry. But there still need to be an agreement of the maintenance procedures for e.g. ServiceType enumeration, and other guidelines for keywords, naming of ships and shore centers, service coverage, descriptions etc.</w:t>
      </w:r>
      <w:commentRangeEnd w:id="82"/>
      <w:r w:rsidR="00983E0E">
        <w:rPr>
          <w:rStyle w:val="Kommentarsreferens"/>
        </w:rPr>
        <w:commentReference w:id="82"/>
      </w:r>
    </w:p>
    <w:p w:rsidR="00677901" w:rsidRPr="00FB5BB3" w:rsidRDefault="00677901" w:rsidP="00677901">
      <w:pPr>
        <w:pStyle w:val="Brdtext"/>
        <w:numPr>
          <w:ilvl w:val="0"/>
          <w:numId w:val="46"/>
        </w:numPr>
        <w:rPr>
          <w:ins w:id="84" w:author="Löfbom, Per" w:date="2021-09-07T16:23:00Z"/>
          <w:rFonts w:ascii="Calibri" w:hAnsi="Calibri"/>
          <w:lang w:eastAsia="de-DE"/>
          <w:rPrChange w:id="85" w:author="Löfbom, Per" w:date="2021-09-09T11:48:00Z">
            <w:rPr>
              <w:ins w:id="86" w:author="Löfbom, Per" w:date="2021-09-07T16:23:00Z"/>
              <w:rFonts w:ascii="Calibri" w:hAnsi="Calibri"/>
              <w:color w:val="FF0000"/>
              <w:lang w:eastAsia="de-DE"/>
            </w:rPr>
          </w:rPrChange>
        </w:rPr>
      </w:pPr>
      <w:r w:rsidRPr="00FB5BB3">
        <w:rPr>
          <w:rFonts w:ascii="Calibri" w:hAnsi="Calibri"/>
          <w:lang w:eastAsia="de-DE"/>
          <w:rPrChange w:id="87" w:author="Löfbom, Per" w:date="2021-09-09T11:48:00Z">
            <w:rPr>
              <w:rFonts w:ascii="Calibri" w:hAnsi="Calibri"/>
              <w:color w:val="FF0000"/>
              <w:lang w:eastAsia="de-DE"/>
            </w:rPr>
          </w:rPrChange>
        </w:rPr>
        <w:t>Guideline for service registration implicates further specifying of how elements in specification, design and instances should be filled out i.e. UnLocode - 5 characters, no space, capital letters or empty (blank).</w:t>
      </w:r>
      <w:del w:id="88" w:author="Löfbom, Per" w:date="2021-09-09T11:48:00Z">
        <w:r w:rsidRPr="00FB5BB3" w:rsidDel="00FB5BB3">
          <w:rPr>
            <w:rFonts w:ascii="Calibri" w:hAnsi="Calibri"/>
            <w:lang w:eastAsia="de-DE"/>
            <w:rPrChange w:id="89" w:author="Löfbom, Per" w:date="2021-09-09T11:48:00Z">
              <w:rPr>
                <w:rFonts w:ascii="Calibri" w:hAnsi="Calibri"/>
                <w:color w:val="FF0000"/>
                <w:lang w:eastAsia="de-DE"/>
              </w:rPr>
            </w:rPrChange>
          </w:rPr>
          <w:delText xml:space="preserve"> See attached Navelink guidelines.</w:delText>
        </w:r>
      </w:del>
    </w:p>
    <w:p w:rsidR="00BD3089" w:rsidRPr="00FB5BB3" w:rsidRDefault="00BD3089" w:rsidP="00BD3089">
      <w:pPr>
        <w:pStyle w:val="Liststycke"/>
        <w:numPr>
          <w:ilvl w:val="1"/>
          <w:numId w:val="46"/>
        </w:numPr>
        <w:rPr>
          <w:ins w:id="90" w:author="Löfbom, Per" w:date="2021-09-07T16:29:00Z"/>
          <w:rFonts w:ascii="Calibri" w:hAnsi="Calibri"/>
          <w:lang w:eastAsia="de-DE"/>
          <w:rPrChange w:id="91" w:author="Löfbom, Per" w:date="2021-09-09T11:48:00Z">
            <w:rPr>
              <w:ins w:id="92" w:author="Löfbom, Per" w:date="2021-09-07T16:29:00Z"/>
              <w:rFonts w:ascii="Calibri" w:hAnsi="Calibri"/>
              <w:color w:val="FF0000"/>
              <w:lang w:eastAsia="de-DE"/>
            </w:rPr>
          </w:rPrChange>
        </w:rPr>
      </w:pPr>
      <w:ins w:id="93" w:author="Löfbom, Per" w:date="2021-09-07T16:23:00Z">
        <w:r w:rsidRPr="00FB5BB3">
          <w:rPr>
            <w:rFonts w:ascii="Calibri" w:hAnsi="Calibri"/>
            <w:lang w:eastAsia="de-DE"/>
            <w:rPrChange w:id="94" w:author="Löfbom, Per" w:date="2021-09-09T11:48:00Z">
              <w:rPr>
                <w:rFonts w:ascii="Calibri" w:hAnsi="Calibri"/>
                <w:color w:val="FF0000"/>
                <w:lang w:eastAsia="de-DE"/>
              </w:rPr>
            </w:rPrChange>
          </w:rPr>
          <w:t>Suggest to further specify element</w:t>
        </w:r>
      </w:ins>
      <w:ins w:id="95" w:author="Löfbom, Per" w:date="2021-09-09T09:58:00Z">
        <w:r w:rsidR="00EC5C55" w:rsidRPr="00FB5BB3">
          <w:rPr>
            <w:rFonts w:ascii="Calibri" w:hAnsi="Calibri"/>
            <w:lang w:eastAsia="de-DE"/>
            <w:rPrChange w:id="96" w:author="Löfbom, Per" w:date="2021-09-09T11:48:00Z">
              <w:rPr>
                <w:rFonts w:ascii="Calibri" w:hAnsi="Calibri"/>
                <w:color w:val="FF0000"/>
                <w:lang w:eastAsia="de-DE"/>
              </w:rPr>
            </w:rPrChange>
          </w:rPr>
          <w:t>s</w:t>
        </w:r>
      </w:ins>
      <w:ins w:id="97" w:author="Löfbom, Per" w:date="2021-09-07T16:23:00Z">
        <w:r w:rsidRPr="00FB5BB3">
          <w:rPr>
            <w:rFonts w:ascii="Calibri" w:hAnsi="Calibri"/>
            <w:lang w:eastAsia="de-DE"/>
            <w:rPrChange w:id="98" w:author="Löfbom, Per" w:date="2021-09-09T11:48:00Z">
              <w:rPr>
                <w:rFonts w:ascii="Calibri" w:hAnsi="Calibri"/>
                <w:color w:val="FF0000"/>
                <w:lang w:eastAsia="de-DE"/>
              </w:rPr>
            </w:rPrChange>
          </w:rPr>
          <w:t xml:space="preserve"> in section </w:t>
        </w:r>
      </w:ins>
      <w:ins w:id="99" w:author="Löfbom, Per" w:date="2021-09-07T16:29:00Z">
        <w:r w:rsidRPr="00FB5BB3">
          <w:rPr>
            <w:rFonts w:ascii="Calibri" w:hAnsi="Calibri"/>
            <w:lang w:eastAsia="de-DE"/>
            <w:rPrChange w:id="100" w:author="Löfbom, Per" w:date="2021-09-09T11:48:00Z">
              <w:rPr>
                <w:rFonts w:ascii="Calibri" w:hAnsi="Calibri"/>
                <w:color w:val="FF0000"/>
                <w:lang w:eastAsia="de-DE"/>
              </w:rPr>
            </w:rPrChange>
          </w:rPr>
          <w:t>3.3 Service Specification XSD Structure Table 2 Information elements of the Service Specification</w:t>
        </w:r>
      </w:ins>
      <w:ins w:id="101" w:author="Löfbom, Per" w:date="2021-09-07T16:32:00Z">
        <w:r w:rsidR="00F43DB2" w:rsidRPr="00FB5BB3">
          <w:rPr>
            <w:rFonts w:ascii="Calibri" w:hAnsi="Calibri"/>
            <w:lang w:eastAsia="de-DE"/>
            <w:rPrChange w:id="102" w:author="Löfbom, Per" w:date="2021-09-09T11:48:00Z">
              <w:rPr>
                <w:rFonts w:ascii="Calibri" w:hAnsi="Calibri"/>
                <w:color w:val="FF0000"/>
                <w:lang w:eastAsia="de-DE"/>
              </w:rPr>
            </w:rPrChange>
          </w:rPr>
          <w:t xml:space="preserve">, see section </w:t>
        </w:r>
      </w:ins>
      <w:ins w:id="103" w:author="Löfbom, Per" w:date="2021-09-09T11:47:00Z">
        <w:r w:rsidR="002B6CE2" w:rsidRPr="00FB5BB3">
          <w:rPr>
            <w:rFonts w:ascii="Calibri" w:hAnsi="Calibri"/>
            <w:lang w:eastAsia="de-DE"/>
            <w:rPrChange w:id="104" w:author="Löfbom, Per" w:date="2021-09-09T11:48:00Z">
              <w:rPr>
                <w:rFonts w:ascii="Calibri" w:hAnsi="Calibri"/>
                <w:color w:val="FF0000"/>
                <w:lang w:eastAsia="de-DE"/>
              </w:rPr>
            </w:rPrChange>
          </w:rPr>
          <w:t>3.</w:t>
        </w:r>
      </w:ins>
      <w:ins w:id="105" w:author="Löfbom, Per" w:date="2021-09-07T16:32:00Z">
        <w:r w:rsidR="00F43DB2" w:rsidRPr="00FB5BB3">
          <w:rPr>
            <w:rFonts w:ascii="Calibri" w:hAnsi="Calibri"/>
            <w:lang w:eastAsia="de-DE"/>
            <w:rPrChange w:id="106" w:author="Löfbom, Per" w:date="2021-09-09T11:48:00Z">
              <w:rPr>
                <w:rFonts w:ascii="Calibri" w:hAnsi="Calibri"/>
                <w:color w:val="FF0000"/>
                <w:lang w:eastAsia="de-DE"/>
              </w:rPr>
            </w:rPrChange>
          </w:rPr>
          <w:t>3.3 below.</w:t>
        </w:r>
      </w:ins>
    </w:p>
    <w:p w:rsidR="00BD3089" w:rsidRPr="00FB5BB3" w:rsidRDefault="00BD3089" w:rsidP="00BD3089">
      <w:pPr>
        <w:pStyle w:val="Liststycke"/>
        <w:numPr>
          <w:ilvl w:val="1"/>
          <w:numId w:val="46"/>
        </w:numPr>
        <w:rPr>
          <w:ins w:id="107" w:author="Löfbom, Per" w:date="2021-09-07T16:30:00Z"/>
          <w:rFonts w:ascii="Calibri" w:hAnsi="Calibri"/>
          <w:lang w:eastAsia="de-DE"/>
          <w:rPrChange w:id="108" w:author="Löfbom, Per" w:date="2021-09-09T11:48:00Z">
            <w:rPr>
              <w:ins w:id="109" w:author="Löfbom, Per" w:date="2021-09-07T16:30:00Z"/>
              <w:rFonts w:ascii="Calibri" w:hAnsi="Calibri"/>
              <w:color w:val="FF0000"/>
              <w:lang w:eastAsia="de-DE"/>
            </w:rPr>
          </w:rPrChange>
        </w:rPr>
      </w:pPr>
      <w:ins w:id="110" w:author="Löfbom, Per" w:date="2021-09-07T16:29:00Z">
        <w:r w:rsidRPr="00FB5BB3">
          <w:rPr>
            <w:rFonts w:ascii="Calibri" w:hAnsi="Calibri"/>
            <w:lang w:eastAsia="de-DE"/>
            <w:rPrChange w:id="111" w:author="Löfbom, Per" w:date="2021-09-09T11:48:00Z">
              <w:rPr>
                <w:rFonts w:ascii="Calibri" w:hAnsi="Calibri"/>
                <w:color w:val="FF0000"/>
                <w:lang w:eastAsia="de-DE"/>
              </w:rPr>
            </w:rPrChange>
          </w:rPr>
          <w:t>Suggest to further specify element</w:t>
        </w:r>
      </w:ins>
      <w:ins w:id="112" w:author="Löfbom, Per" w:date="2021-09-09T09:58:00Z">
        <w:r w:rsidR="00EC5C55" w:rsidRPr="00FB5BB3">
          <w:rPr>
            <w:rFonts w:ascii="Calibri" w:hAnsi="Calibri"/>
            <w:lang w:eastAsia="de-DE"/>
            <w:rPrChange w:id="113" w:author="Löfbom, Per" w:date="2021-09-09T11:48:00Z">
              <w:rPr>
                <w:rFonts w:ascii="Calibri" w:hAnsi="Calibri"/>
                <w:color w:val="FF0000"/>
                <w:lang w:eastAsia="de-DE"/>
              </w:rPr>
            </w:rPrChange>
          </w:rPr>
          <w:t>s</w:t>
        </w:r>
      </w:ins>
      <w:ins w:id="114" w:author="Löfbom, Per" w:date="2021-09-07T16:29:00Z">
        <w:r w:rsidRPr="00FB5BB3">
          <w:rPr>
            <w:rFonts w:ascii="Calibri" w:hAnsi="Calibri"/>
            <w:lang w:eastAsia="de-DE"/>
            <w:rPrChange w:id="115" w:author="Löfbom, Per" w:date="2021-09-09T11:48:00Z">
              <w:rPr>
                <w:rFonts w:ascii="Calibri" w:hAnsi="Calibri"/>
                <w:color w:val="FF0000"/>
                <w:lang w:eastAsia="de-DE"/>
              </w:rPr>
            </w:rPrChange>
          </w:rPr>
          <w:t xml:space="preserve"> in section 4.3 Service </w:t>
        </w:r>
      </w:ins>
      <w:ins w:id="116" w:author="Löfbom, Per" w:date="2021-09-07T16:30:00Z">
        <w:r w:rsidRPr="00FB5BB3">
          <w:rPr>
            <w:rFonts w:ascii="Calibri" w:hAnsi="Calibri"/>
            <w:lang w:eastAsia="de-DE"/>
            <w:rPrChange w:id="117" w:author="Löfbom, Per" w:date="2021-09-09T11:48:00Z">
              <w:rPr>
                <w:rFonts w:ascii="Calibri" w:hAnsi="Calibri"/>
                <w:color w:val="FF0000"/>
                <w:lang w:eastAsia="de-DE"/>
              </w:rPr>
            </w:rPrChange>
          </w:rPr>
          <w:t>Design Description</w:t>
        </w:r>
      </w:ins>
      <w:ins w:id="118" w:author="Löfbom, Per" w:date="2021-09-07T16:29:00Z">
        <w:r w:rsidRPr="00FB5BB3">
          <w:rPr>
            <w:rFonts w:ascii="Calibri" w:hAnsi="Calibri"/>
            <w:lang w:eastAsia="de-DE"/>
            <w:rPrChange w:id="119" w:author="Löfbom, Per" w:date="2021-09-09T11:48:00Z">
              <w:rPr>
                <w:rFonts w:ascii="Calibri" w:hAnsi="Calibri"/>
                <w:color w:val="FF0000"/>
                <w:lang w:eastAsia="de-DE"/>
              </w:rPr>
            </w:rPrChange>
          </w:rPr>
          <w:t xml:space="preserve"> XSD Structure Table 3 </w:t>
        </w:r>
      </w:ins>
      <w:ins w:id="120" w:author="Löfbom, Per" w:date="2021-09-07T16:30:00Z">
        <w:r w:rsidRPr="00FB5BB3">
          <w:rPr>
            <w:rFonts w:ascii="Calibri" w:hAnsi="Calibri"/>
            <w:lang w:eastAsia="de-DE"/>
            <w:rPrChange w:id="121" w:author="Löfbom, Per" w:date="2021-09-09T11:48:00Z">
              <w:rPr>
                <w:rFonts w:ascii="Calibri" w:hAnsi="Calibri"/>
                <w:color w:val="FF0000"/>
                <w:lang w:eastAsia="de-DE"/>
              </w:rPr>
            </w:rPrChange>
          </w:rPr>
          <w:t>Information Elements of the Service Design Description</w:t>
        </w:r>
      </w:ins>
      <w:ins w:id="122" w:author="Löfbom, Per" w:date="2021-09-07T16:33:00Z">
        <w:r w:rsidR="00F43DB2" w:rsidRPr="00FB5BB3">
          <w:rPr>
            <w:rFonts w:ascii="Calibri" w:hAnsi="Calibri"/>
            <w:lang w:eastAsia="de-DE"/>
            <w:rPrChange w:id="123" w:author="Löfbom, Per" w:date="2021-09-09T11:48:00Z">
              <w:rPr>
                <w:rFonts w:ascii="Calibri" w:hAnsi="Calibri"/>
                <w:color w:val="FF0000"/>
                <w:lang w:eastAsia="de-DE"/>
              </w:rPr>
            </w:rPrChange>
          </w:rPr>
          <w:t xml:space="preserve">, see section </w:t>
        </w:r>
      </w:ins>
      <w:ins w:id="124" w:author="Löfbom, Per" w:date="2021-09-09T11:47:00Z">
        <w:r w:rsidR="002B6CE2" w:rsidRPr="00FB5BB3">
          <w:rPr>
            <w:rFonts w:ascii="Calibri" w:hAnsi="Calibri"/>
            <w:lang w:eastAsia="de-DE"/>
            <w:rPrChange w:id="125" w:author="Löfbom, Per" w:date="2021-09-09T11:48:00Z">
              <w:rPr>
                <w:rFonts w:ascii="Calibri" w:hAnsi="Calibri"/>
                <w:color w:val="FF0000"/>
                <w:lang w:eastAsia="de-DE"/>
              </w:rPr>
            </w:rPrChange>
          </w:rPr>
          <w:t>3.</w:t>
        </w:r>
      </w:ins>
      <w:ins w:id="126" w:author="Löfbom, Per" w:date="2021-09-07T16:33:00Z">
        <w:r w:rsidR="00F43DB2" w:rsidRPr="00FB5BB3">
          <w:rPr>
            <w:rFonts w:ascii="Calibri" w:hAnsi="Calibri"/>
            <w:lang w:eastAsia="de-DE"/>
            <w:rPrChange w:id="127" w:author="Löfbom, Per" w:date="2021-09-09T11:48:00Z">
              <w:rPr>
                <w:rFonts w:ascii="Calibri" w:hAnsi="Calibri"/>
                <w:color w:val="FF0000"/>
                <w:lang w:eastAsia="de-DE"/>
              </w:rPr>
            </w:rPrChange>
          </w:rPr>
          <w:t>4.3 below.</w:t>
        </w:r>
      </w:ins>
    </w:p>
    <w:p w:rsidR="00BD3089" w:rsidRPr="00FB5BB3" w:rsidRDefault="00BD3089">
      <w:pPr>
        <w:pStyle w:val="Liststycke"/>
        <w:numPr>
          <w:ilvl w:val="1"/>
          <w:numId w:val="46"/>
        </w:numPr>
        <w:rPr>
          <w:rFonts w:ascii="Calibri" w:hAnsi="Calibri"/>
          <w:lang w:eastAsia="de-DE"/>
          <w:rPrChange w:id="128" w:author="Löfbom, Per" w:date="2021-09-09T11:48:00Z">
            <w:rPr>
              <w:lang w:eastAsia="de-DE"/>
            </w:rPr>
          </w:rPrChange>
        </w:rPr>
        <w:pPrChange w:id="129" w:author="Löfbom, Per" w:date="2021-09-07T16:32:00Z">
          <w:pPr>
            <w:pStyle w:val="Brdtext"/>
            <w:numPr>
              <w:numId w:val="46"/>
            </w:numPr>
            <w:ind w:left="1050" w:hanging="690"/>
          </w:pPr>
        </w:pPrChange>
      </w:pPr>
      <w:ins w:id="130" w:author="Löfbom, Per" w:date="2021-09-07T16:31:00Z">
        <w:r w:rsidRPr="00FB5BB3">
          <w:rPr>
            <w:rFonts w:ascii="Calibri" w:hAnsi="Calibri"/>
            <w:lang w:eastAsia="de-DE"/>
            <w:rPrChange w:id="131" w:author="Löfbom, Per" w:date="2021-09-09T11:48:00Z">
              <w:rPr>
                <w:rFonts w:ascii="Calibri" w:hAnsi="Calibri"/>
                <w:color w:val="FF0000"/>
                <w:lang w:eastAsia="de-DE"/>
              </w:rPr>
            </w:rPrChange>
          </w:rPr>
          <w:t>Suggest to further specify element</w:t>
        </w:r>
      </w:ins>
      <w:ins w:id="132" w:author="Löfbom, Per" w:date="2021-09-09T09:58:00Z">
        <w:r w:rsidR="00EC5C55" w:rsidRPr="00FB5BB3">
          <w:rPr>
            <w:rFonts w:ascii="Calibri" w:hAnsi="Calibri"/>
            <w:lang w:eastAsia="de-DE"/>
            <w:rPrChange w:id="133" w:author="Löfbom, Per" w:date="2021-09-09T11:48:00Z">
              <w:rPr>
                <w:rFonts w:ascii="Calibri" w:hAnsi="Calibri"/>
                <w:color w:val="FF0000"/>
                <w:lang w:eastAsia="de-DE"/>
              </w:rPr>
            </w:rPrChange>
          </w:rPr>
          <w:t>s</w:t>
        </w:r>
      </w:ins>
      <w:ins w:id="134" w:author="Löfbom, Per" w:date="2021-09-07T16:31:00Z">
        <w:r w:rsidRPr="00FB5BB3">
          <w:rPr>
            <w:rFonts w:ascii="Calibri" w:hAnsi="Calibri"/>
            <w:lang w:eastAsia="de-DE"/>
            <w:rPrChange w:id="135" w:author="Löfbom, Per" w:date="2021-09-09T11:48:00Z">
              <w:rPr>
                <w:rFonts w:ascii="Calibri" w:hAnsi="Calibri"/>
                <w:color w:val="FF0000"/>
                <w:lang w:eastAsia="de-DE"/>
              </w:rPr>
            </w:rPrChange>
          </w:rPr>
          <w:t xml:space="preserve"> in section 5.3 Service Instance Description XSD Structure T</w:t>
        </w:r>
        <w:r w:rsidR="00F43DB2" w:rsidRPr="00FB5BB3">
          <w:rPr>
            <w:rFonts w:ascii="Calibri" w:hAnsi="Calibri"/>
            <w:lang w:eastAsia="de-DE"/>
            <w:rPrChange w:id="136" w:author="Löfbom, Per" w:date="2021-09-09T11:48:00Z">
              <w:rPr>
                <w:rFonts w:ascii="Calibri" w:hAnsi="Calibri"/>
                <w:color w:val="FF0000"/>
                <w:lang w:eastAsia="de-DE"/>
              </w:rPr>
            </w:rPrChange>
          </w:rPr>
          <w:t>able 4</w:t>
        </w:r>
        <w:r w:rsidRPr="00FB5BB3">
          <w:rPr>
            <w:rFonts w:ascii="Calibri" w:hAnsi="Calibri"/>
            <w:lang w:eastAsia="de-DE"/>
            <w:rPrChange w:id="137" w:author="Löfbom, Per" w:date="2021-09-09T11:48:00Z">
              <w:rPr>
                <w:rFonts w:ascii="Calibri" w:hAnsi="Calibri"/>
                <w:color w:val="FF0000"/>
                <w:lang w:eastAsia="de-DE"/>
              </w:rPr>
            </w:rPrChange>
          </w:rPr>
          <w:t xml:space="preserve"> </w:t>
        </w:r>
      </w:ins>
      <w:ins w:id="138" w:author="Löfbom, Per" w:date="2021-09-07T16:32:00Z">
        <w:r w:rsidR="00F43DB2" w:rsidRPr="00FB5BB3">
          <w:rPr>
            <w:rFonts w:ascii="Calibri" w:hAnsi="Calibri"/>
            <w:lang w:eastAsia="de-DE"/>
            <w:rPrChange w:id="139" w:author="Löfbom, Per" w:date="2021-09-09T11:48:00Z">
              <w:rPr>
                <w:rFonts w:ascii="Calibri" w:hAnsi="Calibri"/>
                <w:color w:val="FF0000"/>
                <w:lang w:eastAsia="de-DE"/>
              </w:rPr>
            </w:rPrChange>
          </w:rPr>
          <w:t>Information Elements of the Service Instance Description</w:t>
        </w:r>
      </w:ins>
      <w:ins w:id="140" w:author="Löfbom, Per" w:date="2021-09-07T16:33:00Z">
        <w:r w:rsidR="00F43DB2" w:rsidRPr="00FB5BB3">
          <w:rPr>
            <w:rFonts w:ascii="Calibri" w:hAnsi="Calibri"/>
            <w:lang w:eastAsia="de-DE"/>
            <w:rPrChange w:id="141" w:author="Löfbom, Per" w:date="2021-09-09T11:48:00Z">
              <w:rPr>
                <w:rFonts w:ascii="Calibri" w:hAnsi="Calibri"/>
                <w:color w:val="FF0000"/>
                <w:lang w:eastAsia="de-DE"/>
              </w:rPr>
            </w:rPrChange>
          </w:rPr>
          <w:t xml:space="preserve">, see section </w:t>
        </w:r>
      </w:ins>
      <w:ins w:id="142" w:author="Löfbom, Per" w:date="2021-09-09T11:47:00Z">
        <w:r w:rsidR="002B6CE2" w:rsidRPr="00FB5BB3">
          <w:rPr>
            <w:rFonts w:ascii="Calibri" w:hAnsi="Calibri"/>
            <w:lang w:eastAsia="de-DE"/>
            <w:rPrChange w:id="143" w:author="Löfbom, Per" w:date="2021-09-09T11:48:00Z">
              <w:rPr>
                <w:rFonts w:ascii="Calibri" w:hAnsi="Calibri"/>
                <w:color w:val="FF0000"/>
                <w:lang w:eastAsia="de-DE"/>
              </w:rPr>
            </w:rPrChange>
          </w:rPr>
          <w:t>3.</w:t>
        </w:r>
      </w:ins>
      <w:ins w:id="144" w:author="Löfbom, Per" w:date="2021-09-07T16:33:00Z">
        <w:r w:rsidR="00F43DB2" w:rsidRPr="00FB5BB3">
          <w:rPr>
            <w:rFonts w:ascii="Calibri" w:hAnsi="Calibri"/>
            <w:lang w:eastAsia="de-DE"/>
            <w:rPrChange w:id="145" w:author="Löfbom, Per" w:date="2021-09-09T11:48:00Z">
              <w:rPr>
                <w:rFonts w:ascii="Calibri" w:hAnsi="Calibri"/>
                <w:color w:val="FF0000"/>
                <w:lang w:eastAsia="de-DE"/>
              </w:rPr>
            </w:rPrChange>
          </w:rPr>
          <w:t>5.3 below.</w:t>
        </w:r>
      </w:ins>
    </w:p>
    <w:p w:rsidR="00677901" w:rsidRPr="00677901" w:rsidRDefault="00677901" w:rsidP="00677901">
      <w:pPr>
        <w:pStyle w:val="Brdtext"/>
        <w:ind w:left="1050"/>
        <w:rPr>
          <w:rFonts w:ascii="Calibri" w:hAnsi="Calibri"/>
          <w:lang w:eastAsia="de-DE"/>
        </w:rPr>
      </w:pPr>
    </w:p>
    <w:p w:rsidR="00677901" w:rsidRDefault="00677901" w:rsidP="00677901">
      <w:pPr>
        <w:pStyle w:val="Brdtext"/>
        <w:ind w:left="360"/>
        <w:rPr>
          <w:ins w:id="146" w:author="Nikolaos Vastardis" w:date="2021-09-01T14:42:00Z"/>
          <w:rFonts w:ascii="Calibri" w:hAnsi="Calibri"/>
          <w:lang w:eastAsia="de-DE"/>
        </w:rPr>
      </w:pPr>
      <w:r w:rsidRPr="00677901">
        <w:rPr>
          <w:rFonts w:ascii="Calibri" w:hAnsi="Calibri"/>
          <w:lang w:eastAsia="de-DE"/>
        </w:rPr>
        <w:t xml:space="preserve">The following points relate to </w:t>
      </w:r>
      <w:ins w:id="147" w:author="Nikolaos Vastardis" w:date="2021-09-01T14:41:00Z">
        <w:r w:rsidR="005F052B">
          <w:rPr>
            <w:rFonts w:ascii="Calibri" w:hAnsi="Calibri"/>
            <w:lang w:eastAsia="de-DE"/>
          </w:rPr>
          <w:t>issues/erro</w:t>
        </w:r>
      </w:ins>
      <w:ins w:id="148" w:author="Nikolaos Vastardis" w:date="2021-09-01T15:22:00Z">
        <w:r w:rsidR="004B06A4">
          <w:rPr>
            <w:rFonts w:ascii="Calibri" w:hAnsi="Calibri"/>
            <w:lang w:eastAsia="de-DE"/>
          </w:rPr>
          <w:t>r</w:t>
        </w:r>
      </w:ins>
      <w:ins w:id="149" w:author="Nikolaos Vastardis" w:date="2021-09-01T14:41:00Z">
        <w:r w:rsidR="005F052B">
          <w:rPr>
            <w:rFonts w:ascii="Calibri" w:hAnsi="Calibri"/>
            <w:lang w:eastAsia="de-DE"/>
          </w:rPr>
          <w:t xml:space="preserve">s in </w:t>
        </w:r>
      </w:ins>
      <w:r w:rsidRPr="00677901">
        <w:rPr>
          <w:rFonts w:ascii="Calibri" w:hAnsi="Calibri"/>
          <w:lang w:eastAsia="de-DE"/>
        </w:rPr>
        <w:t xml:space="preserve">the </w:t>
      </w:r>
      <w:del w:id="150" w:author="Nikolaos Vastardis" w:date="2021-09-01T14:41:00Z">
        <w:r w:rsidRPr="00677901" w:rsidDel="005F052B">
          <w:rPr>
            <w:rFonts w:ascii="Calibri" w:hAnsi="Calibri"/>
            <w:lang w:eastAsia="de-DE"/>
          </w:rPr>
          <w:delText>xsd</w:delText>
        </w:r>
      </w:del>
      <w:ins w:id="151" w:author="Nikolaos Vastardis" w:date="2021-09-01T14:41:00Z">
        <w:r w:rsidR="005F052B">
          <w:rPr>
            <w:rFonts w:ascii="Calibri" w:hAnsi="Calibri"/>
            <w:lang w:eastAsia="de-DE"/>
          </w:rPr>
          <w:t>XSD</w:t>
        </w:r>
      </w:ins>
      <w:del w:id="152" w:author="Nikolaos Vastardis" w:date="2021-09-01T14:41:00Z">
        <w:r w:rsidRPr="00677901" w:rsidDel="005F052B">
          <w:rPr>
            <w:rFonts w:ascii="Calibri" w:hAnsi="Calibri"/>
            <w:lang w:eastAsia="de-DE"/>
          </w:rPr>
          <w:delText>-</w:delText>
        </w:r>
      </w:del>
      <w:ins w:id="153" w:author="Nikolaos Vastardis" w:date="2021-09-01T14:41:00Z">
        <w:r w:rsidR="005F052B">
          <w:rPr>
            <w:rFonts w:ascii="Calibri" w:hAnsi="Calibri"/>
            <w:lang w:eastAsia="de-DE"/>
          </w:rPr>
          <w:t xml:space="preserve"> </w:t>
        </w:r>
      </w:ins>
      <w:r w:rsidRPr="00677901">
        <w:rPr>
          <w:rFonts w:ascii="Calibri" w:hAnsi="Calibri"/>
          <w:lang w:eastAsia="de-DE"/>
        </w:rPr>
        <w:t>Schemas provided in Annex of the guideline</w:t>
      </w:r>
      <w:del w:id="154" w:author="Nikolaos Vastardis" w:date="2021-09-01T14:42:00Z">
        <w:r w:rsidR="00400FCF" w:rsidDel="005F052B">
          <w:rPr>
            <w:rFonts w:ascii="Calibri" w:hAnsi="Calibri"/>
            <w:lang w:eastAsia="de-DE"/>
          </w:rPr>
          <w:delText xml:space="preserve"> </w:delText>
        </w:r>
        <w:r w:rsidR="00400FCF" w:rsidRPr="00400FCF" w:rsidDel="005F052B">
          <w:rPr>
            <w:rFonts w:ascii="Calibri" w:hAnsi="Calibri"/>
            <w:color w:val="FF0000"/>
            <w:lang w:eastAsia="de-DE"/>
          </w:rPr>
          <w:delText>(maybe add some further explanations)</w:delText>
        </w:r>
      </w:del>
      <w:r>
        <w:rPr>
          <w:rFonts w:ascii="Calibri" w:hAnsi="Calibri"/>
          <w:lang w:eastAsia="de-DE"/>
        </w:rPr>
        <w:t>:</w:t>
      </w:r>
    </w:p>
    <w:p w:rsidR="005F052B" w:rsidRDefault="005F052B" w:rsidP="00677901">
      <w:pPr>
        <w:pStyle w:val="Brdtext"/>
        <w:ind w:left="360"/>
        <w:rPr>
          <w:ins w:id="155" w:author="Nikolaos Vastardis" w:date="2021-09-01T15:00:00Z"/>
          <w:rFonts w:ascii="Calibri" w:hAnsi="Calibri"/>
          <w:b/>
          <w:lang w:eastAsia="de-DE"/>
        </w:rPr>
      </w:pPr>
      <w:ins w:id="156" w:author="Nikolaos Vastardis" w:date="2021-09-01T14:42:00Z">
        <w:r w:rsidRPr="00B82DD7">
          <w:rPr>
            <w:rFonts w:ascii="Calibri" w:hAnsi="Calibri"/>
            <w:b/>
            <w:lang w:eastAsia="de-DE"/>
            <w:rPrChange w:id="157" w:author="Nikolaos Vastardis" w:date="2021-09-01T14:43:00Z">
              <w:rPr>
                <w:rFonts w:ascii="Calibri" w:hAnsi="Calibri"/>
                <w:lang w:eastAsia="de-DE"/>
              </w:rPr>
            </w:rPrChange>
          </w:rPr>
          <w:t>ServiceSpecificationSchema.xsd</w:t>
        </w:r>
      </w:ins>
    </w:p>
    <w:p w:rsidR="00D958E9" w:rsidRPr="00D958E9" w:rsidRDefault="001D02D9">
      <w:pPr>
        <w:pStyle w:val="Brdtext"/>
        <w:numPr>
          <w:ilvl w:val="0"/>
          <w:numId w:val="49"/>
        </w:numPr>
        <w:rPr>
          <w:ins w:id="158" w:author="Nikolaos Vastardis" w:date="2021-09-01T15:04:00Z"/>
          <w:rFonts w:ascii="Calibri" w:hAnsi="Calibri"/>
          <w:b/>
          <w:lang w:eastAsia="de-DE"/>
          <w:rPrChange w:id="159" w:author="Nikolaos Vastardis" w:date="2021-09-01T15:04:00Z">
            <w:rPr>
              <w:ins w:id="160" w:author="Nikolaos Vastardis" w:date="2021-09-01T15:04:00Z"/>
              <w:rFonts w:ascii="Calibri" w:hAnsi="Calibri"/>
              <w:lang w:eastAsia="de-DE"/>
            </w:rPr>
          </w:rPrChange>
        </w:rPr>
        <w:pPrChange w:id="161" w:author="Nikolaos Vastardis" w:date="2021-09-01T15:00:00Z">
          <w:pPr>
            <w:pStyle w:val="Brdtext"/>
            <w:ind w:left="360"/>
          </w:pPr>
        </w:pPrChange>
      </w:pPr>
      <w:ins w:id="162" w:author="Nikolaos Vastardis" w:date="2021-09-01T15:01:00Z">
        <w:r>
          <w:rPr>
            <w:rFonts w:ascii="Calibri" w:hAnsi="Calibri"/>
            <w:lang w:eastAsia="de-DE"/>
          </w:rPr>
          <w:t xml:space="preserve">The “ValueTypeDataModelMapping” type of the specification contains a parameter element with type </w:t>
        </w:r>
      </w:ins>
      <w:ins w:id="163" w:author="Nikolaos Vastardis" w:date="2021-09-01T15:02:00Z">
        <w:r>
          <w:rPr>
            <w:rFonts w:ascii="Calibri" w:hAnsi="Calibri"/>
            <w:lang w:eastAsia="de-DE"/>
          </w:rPr>
          <w:t xml:space="preserve">“S100Base:S100_Parameter” referencing the S100 standard. This is a problem however, since the </w:t>
        </w:r>
      </w:ins>
      <w:ins w:id="164" w:author="Nikolaos Vastardis" w:date="2021-09-01T15:03:00Z">
        <w:r>
          <w:rPr>
            <w:rFonts w:ascii="Calibri" w:hAnsi="Calibri"/>
            <w:lang w:eastAsia="de-DE"/>
          </w:rPr>
          <w:t>“</w:t>
        </w:r>
      </w:ins>
      <w:ins w:id="165" w:author="Nikolaos Vastardis" w:date="2021-09-01T15:02:00Z">
        <w:r>
          <w:rPr>
            <w:rFonts w:ascii="Calibri" w:hAnsi="Calibri"/>
            <w:lang w:eastAsia="de-DE"/>
          </w:rPr>
          <w:t>S100_Parameter</w:t>
        </w:r>
      </w:ins>
      <w:ins w:id="166" w:author="Nikolaos Vastardis" w:date="2021-09-01T15:03:00Z">
        <w:r>
          <w:rPr>
            <w:rFonts w:ascii="Calibri" w:hAnsi="Calibri"/>
            <w:lang w:eastAsia="de-DE"/>
          </w:rPr>
          <w:t>”</w:t>
        </w:r>
        <w:r w:rsidR="00D958E9">
          <w:rPr>
            <w:rFonts w:ascii="Calibri" w:hAnsi="Calibri"/>
            <w:lang w:eastAsia="de-DE"/>
          </w:rPr>
          <w:t xml:space="preserve"> is not actually part of the </w:t>
        </w:r>
      </w:ins>
      <w:ins w:id="167" w:author="Nikolaos Vastardis" w:date="2021-09-01T15:04:00Z">
        <w:r w:rsidR="00D958E9">
          <w:rPr>
            <w:rFonts w:ascii="Calibri" w:hAnsi="Calibri"/>
            <w:lang w:eastAsia="de-DE"/>
          </w:rPr>
          <w:t>“</w:t>
        </w:r>
      </w:ins>
      <w:ins w:id="168" w:author="Nikolaos Vastardis" w:date="2021-09-01T15:03:00Z">
        <w:r w:rsidR="00D958E9">
          <w:rPr>
            <w:rFonts w:ascii="Calibri" w:hAnsi="Calibri"/>
            <w:lang w:eastAsia="de-DE"/>
          </w:rPr>
          <w:t>S100Base</w:t>
        </w:r>
      </w:ins>
      <w:ins w:id="169" w:author="Nikolaos Vastardis" w:date="2021-09-01T15:04:00Z">
        <w:r w:rsidR="00D958E9">
          <w:rPr>
            <w:rFonts w:ascii="Calibri" w:hAnsi="Calibri"/>
            <w:lang w:eastAsia="de-DE"/>
          </w:rPr>
          <w:t>” XML schema definition.</w:t>
        </w:r>
      </w:ins>
    </w:p>
    <w:p w:rsidR="001D02D9" w:rsidRDefault="00FB289E">
      <w:pPr>
        <w:pStyle w:val="Brdtext"/>
        <w:numPr>
          <w:ilvl w:val="0"/>
          <w:numId w:val="49"/>
        </w:numPr>
        <w:rPr>
          <w:ins w:id="170" w:author="Nikolaos Vastardis" w:date="2021-09-01T15:00:00Z"/>
          <w:rFonts w:ascii="Calibri" w:hAnsi="Calibri"/>
          <w:b/>
          <w:lang w:eastAsia="de-DE"/>
        </w:rPr>
        <w:pPrChange w:id="171" w:author="Nikolaos Vastardis" w:date="2021-09-01T15:00:00Z">
          <w:pPr>
            <w:pStyle w:val="Brdtext"/>
            <w:ind w:left="360"/>
          </w:pPr>
        </w:pPrChange>
      </w:pPr>
      <w:ins w:id="172" w:author="Nikolaos Vastardis" w:date="2021-09-01T15:05:00Z">
        <w:r>
          <w:rPr>
            <w:rFonts w:ascii="Calibri" w:hAnsi="Calibri"/>
            <w:lang w:eastAsia="de-DE"/>
          </w:rPr>
          <w:t xml:space="preserve">The </w:t>
        </w:r>
        <w:r w:rsidR="00D958E9">
          <w:rPr>
            <w:rFonts w:ascii="Calibri" w:hAnsi="Calibri"/>
            <w:lang w:eastAsia="de-DE"/>
          </w:rPr>
          <w:t>“ServiceDataModel” type of the specification contains an element with name “FeatureCatalogue” and type “S100Base:S100_FC_Catalogue”</w:t>
        </w:r>
      </w:ins>
      <w:ins w:id="173" w:author="Nikolaos Vastardis" w:date="2021-09-01T15:08:00Z">
        <w:r w:rsidR="00D958E9">
          <w:rPr>
            <w:rFonts w:ascii="Calibri" w:hAnsi="Calibri"/>
            <w:lang w:eastAsia="de-DE"/>
          </w:rPr>
          <w:t>, referencing the “S100FC” XML schema definition. “S100_FC_Catalogue” however</w:t>
        </w:r>
      </w:ins>
      <w:ins w:id="174" w:author="Nikolaos Vastardis" w:date="2021-09-01T15:23:00Z">
        <w:r w:rsidR="00076C0F">
          <w:rPr>
            <w:rFonts w:ascii="Calibri" w:hAnsi="Calibri"/>
            <w:lang w:eastAsia="de-DE"/>
          </w:rPr>
          <w:t>,</w:t>
        </w:r>
      </w:ins>
      <w:ins w:id="175" w:author="Nikolaos Vastardis" w:date="2021-09-01T15:08:00Z">
        <w:r w:rsidR="00D958E9">
          <w:rPr>
            <w:rFonts w:ascii="Calibri" w:hAnsi="Calibri"/>
            <w:lang w:eastAsia="de-DE"/>
          </w:rPr>
          <w:t xml:space="preserve"> is</w:t>
        </w:r>
      </w:ins>
      <w:ins w:id="176" w:author="Nikolaos Vastardis" w:date="2021-09-01T15:23:00Z">
        <w:r w:rsidR="00C0025A">
          <w:rPr>
            <w:rFonts w:ascii="Calibri" w:hAnsi="Calibri"/>
            <w:lang w:eastAsia="de-DE"/>
          </w:rPr>
          <w:t xml:space="preserve"> actually</w:t>
        </w:r>
      </w:ins>
      <w:ins w:id="177" w:author="Nikolaos Vastardis" w:date="2021-09-01T15:08:00Z">
        <w:r w:rsidR="00D958E9">
          <w:rPr>
            <w:rFonts w:ascii="Calibri" w:hAnsi="Calibri"/>
            <w:lang w:eastAsia="de-DE"/>
          </w:rPr>
          <w:t xml:space="preserve"> an element in that </w:t>
        </w:r>
      </w:ins>
      <w:ins w:id="178" w:author="Nikolaos Vastardis" w:date="2021-09-01T15:09:00Z">
        <w:r w:rsidR="00D958E9">
          <w:rPr>
            <w:rFonts w:ascii="Calibri" w:hAnsi="Calibri"/>
            <w:lang w:eastAsia="de-DE"/>
          </w:rPr>
          <w:t>XSD file</w:t>
        </w:r>
      </w:ins>
      <w:ins w:id="179" w:author="Nikolaos Vastardis" w:date="2021-09-01T15:08:00Z">
        <w:r w:rsidR="00D958E9">
          <w:rPr>
            <w:rFonts w:ascii="Calibri" w:hAnsi="Calibri"/>
            <w:lang w:eastAsia="de-DE"/>
          </w:rPr>
          <w:t>,</w:t>
        </w:r>
      </w:ins>
      <w:ins w:id="180" w:author="Nikolaos Vastardis" w:date="2021-09-01T15:09:00Z">
        <w:r w:rsidR="00D958E9">
          <w:rPr>
            <w:rFonts w:ascii="Calibri" w:hAnsi="Calibri"/>
            <w:lang w:eastAsia="de-DE"/>
          </w:rPr>
          <w:t xml:space="preserve"> not a type, hence the</w:t>
        </w:r>
      </w:ins>
      <w:ins w:id="181" w:author="Nikolaos Vastardis" w:date="2021-09-01T15:23:00Z">
        <w:r w:rsidR="003636AA">
          <w:rPr>
            <w:rFonts w:ascii="Calibri" w:hAnsi="Calibri"/>
            <w:lang w:eastAsia="de-DE"/>
          </w:rPr>
          <w:t xml:space="preserve"> type</w:t>
        </w:r>
      </w:ins>
      <w:ins w:id="182" w:author="Nikolaos Vastardis" w:date="2021-09-01T15:09:00Z">
        <w:r w:rsidR="00D958E9">
          <w:rPr>
            <w:rFonts w:ascii="Calibri" w:hAnsi="Calibri"/>
            <w:lang w:eastAsia="de-DE"/>
          </w:rPr>
          <w:t xml:space="preserve"> reference is invalid.</w:t>
        </w:r>
      </w:ins>
      <w:ins w:id="183" w:author="Nikolaos Vastardis" w:date="2021-09-01T15:08:00Z">
        <w:r w:rsidR="00D958E9">
          <w:rPr>
            <w:rFonts w:ascii="Calibri" w:hAnsi="Calibri"/>
            <w:lang w:eastAsia="de-DE"/>
          </w:rPr>
          <w:t xml:space="preserve"> </w:t>
        </w:r>
      </w:ins>
    </w:p>
    <w:p w:rsidR="001D02D9" w:rsidRDefault="001D02D9" w:rsidP="001D02D9">
      <w:pPr>
        <w:pStyle w:val="Brdtext"/>
        <w:ind w:left="360"/>
        <w:rPr>
          <w:ins w:id="184" w:author="Nikolaos Vastardis" w:date="2021-09-01T15:00:00Z"/>
          <w:rFonts w:ascii="Calibri" w:hAnsi="Calibri"/>
          <w:b/>
          <w:lang w:eastAsia="de-DE"/>
        </w:rPr>
      </w:pPr>
      <w:ins w:id="185" w:author="Nikolaos Vastardis" w:date="2021-09-01T15:00:00Z">
        <w:r w:rsidRPr="00ED3B39">
          <w:rPr>
            <w:rFonts w:ascii="Calibri" w:hAnsi="Calibri"/>
            <w:b/>
            <w:lang w:eastAsia="de-DE"/>
          </w:rPr>
          <w:t>ServiceInstanceSchema.xsd</w:t>
        </w:r>
      </w:ins>
    </w:p>
    <w:p w:rsidR="001D02D9" w:rsidRDefault="001D02D9" w:rsidP="001D02D9">
      <w:pPr>
        <w:pStyle w:val="Brdtext"/>
        <w:numPr>
          <w:ilvl w:val="0"/>
          <w:numId w:val="48"/>
        </w:numPr>
        <w:rPr>
          <w:ins w:id="186" w:author="Nikolaos Vastardis" w:date="2021-09-01T15:23:00Z"/>
          <w:rFonts w:ascii="Calibri" w:hAnsi="Calibri"/>
          <w:lang w:eastAsia="de-DE"/>
        </w:rPr>
      </w:pPr>
      <w:ins w:id="187" w:author="Nikolaos Vastardis" w:date="2021-09-01T15:00:00Z">
        <w:r w:rsidRPr="00ED3B39">
          <w:rPr>
            <w:rFonts w:ascii="Calibri" w:hAnsi="Calibri"/>
            <w:lang w:eastAsia="de-DE"/>
          </w:rPr>
          <w:t>The defined</w:t>
        </w:r>
      </w:ins>
      <w:ins w:id="188" w:author="Nikolaos Vastardis" w:date="2021-09-01T15:15:00Z">
        <w:r w:rsidR="004B06A4">
          <w:rPr>
            <w:rFonts w:ascii="Calibri" w:hAnsi="Calibri"/>
            <w:lang w:eastAsia="de-DE"/>
          </w:rPr>
          <w:t xml:space="preserve"> “ServiceInstance” type </w:t>
        </w:r>
      </w:ins>
      <w:ins w:id="189" w:author="Nikolaos Vastardis" w:date="2021-09-01T15:17:00Z">
        <w:r w:rsidR="004B06A4">
          <w:rPr>
            <w:rFonts w:ascii="Calibri" w:hAnsi="Calibri"/>
            <w:lang w:eastAsia="de-DE"/>
          </w:rPr>
          <w:t>contains</w:t>
        </w:r>
      </w:ins>
      <w:ins w:id="190" w:author="Nikolaos Vastardis" w:date="2021-09-01T15:15:00Z">
        <w:r w:rsidR="004B06A4">
          <w:rPr>
            <w:rFonts w:ascii="Calibri" w:hAnsi="Calibri"/>
            <w:lang w:eastAsia="de-DE"/>
          </w:rPr>
          <w:t xml:space="preserve"> an element with name “coversAreas” which is defined with the attributes “minOccurs=1</w:t>
        </w:r>
      </w:ins>
      <w:ins w:id="191" w:author="Nikolaos Vastardis" w:date="2021-09-01T15:16:00Z">
        <w:r w:rsidR="004B06A4">
          <w:rPr>
            <w:rFonts w:ascii="Calibri" w:hAnsi="Calibri"/>
            <w:lang w:eastAsia="de-DE"/>
          </w:rPr>
          <w:t xml:space="preserve">” and “maxOccurs=unbounded”. This is not valid however inside an “&lt;all&gt;&lt;/all&gt;” statement, where </w:t>
        </w:r>
      </w:ins>
      <w:ins w:id="192" w:author="Nikolaos Vastardis" w:date="2021-09-01T15:17:00Z">
        <w:r w:rsidR="004B06A4">
          <w:rPr>
            <w:rFonts w:ascii="Calibri" w:hAnsi="Calibri"/>
            <w:lang w:eastAsia="de-DE"/>
          </w:rPr>
          <w:t xml:space="preserve">“maxOccurs” can only have values up to one (1). To resolve that, we could change the referenced </w:t>
        </w:r>
      </w:ins>
      <w:ins w:id="193" w:author="Nikolaos Vastardis" w:date="2021-09-01T15:18:00Z">
        <w:r w:rsidR="004B06A4">
          <w:rPr>
            <w:rFonts w:ascii="Calibri" w:hAnsi="Calibri"/>
            <w:lang w:eastAsia="de-DE"/>
          </w:rPr>
          <w:t>“ServiceInstanceSchema:CoverageInfo” type to have an unbounded number of cover area elements.</w:t>
        </w:r>
      </w:ins>
    </w:p>
    <w:p w:rsidR="00922AC2" w:rsidRDefault="00922AC2">
      <w:pPr>
        <w:pStyle w:val="Brdtext"/>
        <w:ind w:left="1080"/>
        <w:rPr>
          <w:ins w:id="194" w:author="Nikolaos Vastardis" w:date="2021-09-01T15:19:00Z"/>
          <w:rFonts w:ascii="Calibri" w:hAnsi="Calibri"/>
          <w:lang w:eastAsia="de-DE"/>
        </w:rPr>
        <w:pPrChange w:id="195" w:author="Nikolaos Vastardis" w:date="2021-09-01T15:23:00Z">
          <w:pPr>
            <w:pStyle w:val="Brdtext"/>
            <w:numPr>
              <w:numId w:val="48"/>
            </w:numPr>
            <w:ind w:left="1080" w:hanging="360"/>
          </w:pPr>
        </w:pPrChange>
      </w:pPr>
    </w:p>
    <w:p w:rsidR="001D02D9" w:rsidRPr="004B06A4" w:rsidDel="004B06A4" w:rsidRDefault="001D02D9">
      <w:pPr>
        <w:pStyle w:val="Brdtext"/>
        <w:numPr>
          <w:ilvl w:val="0"/>
          <w:numId w:val="48"/>
        </w:numPr>
        <w:rPr>
          <w:del w:id="196" w:author="Nikolaos Vastardis" w:date="2021-09-01T15:22:00Z"/>
          <w:rFonts w:ascii="Calibri" w:hAnsi="Calibri"/>
          <w:lang w:eastAsia="de-DE"/>
        </w:rPr>
        <w:pPrChange w:id="197" w:author="Nikolaos Vastardis" w:date="2021-09-01T15:22:00Z">
          <w:pPr>
            <w:pStyle w:val="Brdtext"/>
            <w:ind w:left="360"/>
          </w:pPr>
        </w:pPrChange>
      </w:pPr>
    </w:p>
    <w:p w:rsidR="005370D8" w:rsidRPr="00677901" w:rsidDel="004B06A4" w:rsidRDefault="005370D8">
      <w:pPr>
        <w:pStyle w:val="Brdtext"/>
        <w:numPr>
          <w:ilvl w:val="0"/>
          <w:numId w:val="46"/>
        </w:numPr>
        <w:ind w:left="0" w:firstLine="0"/>
        <w:rPr>
          <w:del w:id="198" w:author="Nikolaos Vastardis" w:date="2021-09-01T15:22:00Z"/>
          <w:rFonts w:ascii="Calibri" w:hAnsi="Calibri"/>
          <w:lang w:eastAsia="de-DE"/>
        </w:rPr>
        <w:pPrChange w:id="199" w:author="Nikolaos Vastardis" w:date="2021-09-01T15:22:00Z">
          <w:pPr>
            <w:pStyle w:val="Brdtext"/>
            <w:numPr>
              <w:numId w:val="46"/>
            </w:numPr>
            <w:ind w:left="1050" w:hanging="690"/>
          </w:pPr>
        </w:pPrChange>
      </w:pPr>
      <w:del w:id="200" w:author="Nikolaos Vastardis" w:date="2021-09-01T15:22:00Z">
        <w:r w:rsidRPr="00677901" w:rsidDel="004B06A4">
          <w:rPr>
            <w:rFonts w:ascii="Calibri" w:hAnsi="Calibri"/>
            <w:lang w:eastAsia="de-DE"/>
          </w:rPr>
          <w:delText>ServiceBaseTypesSchema.xsd: The target namespace for this is defined as ServiceSpecificationSchema.xsd!</w:delText>
        </w:r>
      </w:del>
    </w:p>
    <w:p w:rsidR="005370D8" w:rsidRPr="00677901" w:rsidDel="004B06A4" w:rsidRDefault="005370D8">
      <w:pPr>
        <w:pStyle w:val="Brdtext"/>
        <w:numPr>
          <w:ilvl w:val="0"/>
          <w:numId w:val="46"/>
        </w:numPr>
        <w:ind w:left="0" w:firstLine="0"/>
        <w:rPr>
          <w:del w:id="201" w:author="Nikolaos Vastardis" w:date="2021-09-01T15:22:00Z"/>
          <w:rFonts w:ascii="Calibri" w:hAnsi="Calibri"/>
          <w:lang w:eastAsia="de-DE"/>
        </w:rPr>
        <w:pPrChange w:id="202" w:author="Nikolaos Vastardis" w:date="2021-09-01T15:22:00Z">
          <w:pPr>
            <w:pStyle w:val="Brdtext"/>
            <w:numPr>
              <w:numId w:val="46"/>
            </w:numPr>
            <w:ind w:left="1050" w:hanging="690"/>
          </w:pPr>
        </w:pPrChange>
      </w:pPr>
      <w:del w:id="203" w:author="Nikolaos Vastardis" w:date="2021-09-01T15:22:00Z">
        <w:r w:rsidRPr="00677901" w:rsidDel="004B06A4">
          <w:rPr>
            <w:rFonts w:ascii="Calibri" w:hAnsi="Calibri"/>
            <w:lang w:eastAsia="de-DE"/>
          </w:rPr>
          <w:delText>ServiceInstanceSchema.xsd: The defined namespace xmlns:xs="http://www.w3.org/2001/XMLSchema" is never actually used.</w:delText>
        </w:r>
      </w:del>
    </w:p>
    <w:p w:rsidR="005370D8" w:rsidRPr="00677901" w:rsidDel="004B06A4" w:rsidRDefault="005370D8">
      <w:pPr>
        <w:pStyle w:val="Brdtext"/>
        <w:numPr>
          <w:ilvl w:val="0"/>
          <w:numId w:val="46"/>
        </w:numPr>
        <w:ind w:left="0" w:firstLine="0"/>
        <w:rPr>
          <w:del w:id="204" w:author="Nikolaos Vastardis" w:date="2021-09-01T15:22:00Z"/>
          <w:rFonts w:ascii="Calibri" w:hAnsi="Calibri"/>
          <w:lang w:eastAsia="de-DE"/>
        </w:rPr>
        <w:pPrChange w:id="205" w:author="Nikolaos Vastardis" w:date="2021-09-01T15:22:00Z">
          <w:pPr>
            <w:pStyle w:val="Brdtext"/>
            <w:numPr>
              <w:numId w:val="46"/>
            </w:numPr>
            <w:ind w:left="1050" w:hanging="690"/>
          </w:pPr>
        </w:pPrChange>
      </w:pPr>
      <w:del w:id="206" w:author="Nikolaos Vastardis" w:date="2021-09-01T15:22:00Z">
        <w:r w:rsidRPr="00677901" w:rsidDel="004B06A4">
          <w:rPr>
            <w:rFonts w:ascii="Calibri" w:hAnsi="Calibri"/>
            <w:lang w:eastAsia="de-DE"/>
          </w:rPr>
          <w:delText>ServiceInstanceSchema.xsd:The defined namespace xmlns:ServiceDesignSchema="http://efficiensea2.org/maritime-cloud/service-registry/v1/ServiceDesignSchema.xsd" is never actually used.</w:delText>
        </w:r>
      </w:del>
    </w:p>
    <w:p w:rsidR="005370D8" w:rsidRPr="00677901" w:rsidDel="004B06A4" w:rsidRDefault="005370D8">
      <w:pPr>
        <w:pStyle w:val="Brdtext"/>
        <w:numPr>
          <w:ilvl w:val="0"/>
          <w:numId w:val="46"/>
        </w:numPr>
        <w:ind w:left="0" w:firstLine="0"/>
        <w:rPr>
          <w:del w:id="207" w:author="Nikolaos Vastardis" w:date="2021-09-01T15:22:00Z"/>
          <w:rFonts w:ascii="Calibri" w:hAnsi="Calibri"/>
          <w:lang w:eastAsia="de-DE"/>
        </w:rPr>
        <w:pPrChange w:id="208" w:author="Nikolaos Vastardis" w:date="2021-09-01T15:22:00Z">
          <w:pPr>
            <w:pStyle w:val="Brdtext"/>
            <w:numPr>
              <w:numId w:val="46"/>
            </w:numPr>
            <w:ind w:left="1050" w:hanging="690"/>
          </w:pPr>
        </w:pPrChange>
      </w:pPr>
      <w:del w:id="209" w:author="Nikolaos Vastardis" w:date="2021-09-01T15:22:00Z">
        <w:r w:rsidRPr="00677901" w:rsidDel="004B06A4">
          <w:rPr>
            <w:rFonts w:ascii="Calibri" w:hAnsi="Calibri"/>
            <w:lang w:eastAsia="de-DE"/>
          </w:rPr>
          <w:delText>ServiceInstanceSchema.xsd: The targetNamespace references the ServiceDesignSchema.xsd instead of the ServiceInstanceSchema.xsd.</w:delText>
        </w:r>
      </w:del>
    </w:p>
    <w:p w:rsidR="005370D8" w:rsidRPr="00677901" w:rsidDel="004B06A4" w:rsidRDefault="005370D8">
      <w:pPr>
        <w:pStyle w:val="Brdtext"/>
        <w:numPr>
          <w:ilvl w:val="0"/>
          <w:numId w:val="46"/>
        </w:numPr>
        <w:ind w:left="0" w:firstLine="0"/>
        <w:rPr>
          <w:del w:id="210" w:author="Nikolaos Vastardis" w:date="2021-09-01T15:22:00Z"/>
          <w:rFonts w:ascii="Calibri" w:hAnsi="Calibri"/>
          <w:lang w:eastAsia="de-DE"/>
        </w:rPr>
        <w:pPrChange w:id="211" w:author="Nikolaos Vastardis" w:date="2021-09-01T15:22:00Z">
          <w:pPr>
            <w:pStyle w:val="Brdtext"/>
            <w:numPr>
              <w:numId w:val="46"/>
            </w:numPr>
            <w:ind w:left="1050" w:hanging="690"/>
          </w:pPr>
        </w:pPrChange>
      </w:pPr>
      <w:del w:id="212" w:author="Nikolaos Vastardis" w:date="2021-09-01T15:22:00Z">
        <w:r w:rsidRPr="00677901" w:rsidDel="004B06A4">
          <w:rPr>
            <w:rFonts w:ascii="Calibri" w:hAnsi="Calibri"/>
            <w:lang w:eastAsia="de-DE"/>
          </w:rPr>
          <w:delText>ServiceInstanceSchema.xsd: The is declared with maxOccurs="unbounded" but this is not allowed inside an '' element. To fix this the maxOccurs value was changes to 1 and the CoverageInfo object's coversArea was declared with maxOccurs="unbounded".</w:delText>
        </w:r>
      </w:del>
    </w:p>
    <w:p w:rsidR="005370D8" w:rsidRPr="00677901" w:rsidDel="004B06A4" w:rsidRDefault="005370D8">
      <w:pPr>
        <w:pStyle w:val="Brdtext"/>
        <w:numPr>
          <w:ilvl w:val="0"/>
          <w:numId w:val="46"/>
        </w:numPr>
        <w:ind w:left="0" w:firstLine="0"/>
        <w:rPr>
          <w:del w:id="213" w:author="Nikolaos Vastardis" w:date="2021-09-01T15:22:00Z"/>
          <w:rFonts w:ascii="Calibri" w:hAnsi="Calibri"/>
          <w:lang w:eastAsia="de-DE"/>
        </w:rPr>
        <w:pPrChange w:id="214" w:author="Nikolaos Vastardis" w:date="2021-09-01T15:22:00Z">
          <w:pPr>
            <w:pStyle w:val="Brdtext"/>
            <w:numPr>
              <w:numId w:val="46"/>
            </w:numPr>
            <w:ind w:left="1050" w:hanging="690"/>
          </w:pPr>
        </w:pPrChange>
      </w:pPr>
      <w:del w:id="215" w:author="Nikolaos Vastardis" w:date="2021-09-01T15:22:00Z">
        <w:r w:rsidRPr="00677901" w:rsidDel="004B06A4">
          <w:rPr>
            <w:rFonts w:ascii="Calibri" w:hAnsi="Calibri"/>
            <w:lang w:eastAsia="de-DE"/>
          </w:rPr>
          <w:delText>ServiceSpecificationSchema.xsd: The S100Base:S100_Parameter type is not valid.</w:delText>
        </w:r>
      </w:del>
    </w:p>
    <w:p w:rsidR="005370D8" w:rsidRPr="00677901" w:rsidDel="004B06A4" w:rsidRDefault="005370D8">
      <w:pPr>
        <w:pStyle w:val="Brdtext"/>
        <w:numPr>
          <w:ilvl w:val="0"/>
          <w:numId w:val="46"/>
        </w:numPr>
        <w:ind w:left="0" w:firstLine="0"/>
        <w:rPr>
          <w:del w:id="216" w:author="Nikolaos Vastardis" w:date="2021-09-01T15:22:00Z"/>
          <w:rFonts w:ascii="Calibri" w:hAnsi="Calibri"/>
          <w:lang w:eastAsia="de-DE"/>
        </w:rPr>
        <w:pPrChange w:id="217" w:author="Nikolaos Vastardis" w:date="2021-09-01T15:22:00Z">
          <w:pPr>
            <w:pStyle w:val="Brdtext"/>
            <w:numPr>
              <w:numId w:val="46"/>
            </w:numPr>
            <w:ind w:left="1050" w:hanging="690"/>
          </w:pPr>
        </w:pPrChange>
      </w:pPr>
      <w:del w:id="218" w:author="Nikolaos Vastardis" w:date="2021-09-01T15:22:00Z">
        <w:r w:rsidRPr="00677901" w:rsidDel="004B06A4">
          <w:rPr>
            <w:rFonts w:ascii="Calibri" w:hAnsi="Calibri"/>
            <w:lang w:eastAsia="de-DE"/>
          </w:rPr>
          <w:delText>ServiceSpecificationSchema.xsd: The reference to the S100FC:S100_FC_FeatureCatalogue type if invalid since this is an element itself... not an element type.</w:delText>
        </w:r>
      </w:del>
    </w:p>
    <w:p w:rsidR="005370D8" w:rsidRPr="00677901" w:rsidDel="00922AC2" w:rsidRDefault="005370D8">
      <w:pPr>
        <w:pStyle w:val="Brdtext"/>
        <w:rPr>
          <w:del w:id="219" w:author="Nikolaos Vastardis" w:date="2021-09-01T15:23:00Z"/>
          <w:rFonts w:ascii="Calibri" w:hAnsi="Calibri"/>
          <w:lang w:eastAsia="de-DE"/>
        </w:rPr>
        <w:pPrChange w:id="220" w:author="Nikolaos Vastardis" w:date="2021-09-01T15:22:00Z">
          <w:pPr>
            <w:pStyle w:val="Brdtext"/>
            <w:ind w:firstLine="60"/>
          </w:pPr>
        </w:pPrChange>
      </w:pPr>
    </w:p>
    <w:p w:rsidR="005370D8" w:rsidRPr="00677901" w:rsidDel="00922AC2" w:rsidRDefault="005370D8" w:rsidP="005370D8">
      <w:pPr>
        <w:pStyle w:val="Brdtext"/>
        <w:rPr>
          <w:del w:id="221" w:author="Nikolaos Vastardis" w:date="2021-09-01T15:23:00Z"/>
          <w:rFonts w:ascii="Calibri" w:hAnsi="Calibri"/>
          <w:lang w:eastAsia="de-DE"/>
        </w:rPr>
      </w:pPr>
    </w:p>
    <w:p w:rsidR="00F43DB2" w:rsidRDefault="00F43DB2" w:rsidP="00F43DB2">
      <w:pPr>
        <w:pStyle w:val="Rubrik1"/>
        <w:numPr>
          <w:ilvl w:val="0"/>
          <w:numId w:val="14"/>
        </w:numPr>
        <w:rPr>
          <w:ins w:id="222" w:author="Löfbom, Per" w:date="2021-09-07T16:35:00Z"/>
        </w:rPr>
      </w:pPr>
      <w:ins w:id="223" w:author="Löfbom, Per" w:date="2021-09-07T16:35:00Z">
        <w:r>
          <w:t>G1128 proposed changes</w:t>
        </w:r>
      </w:ins>
    </w:p>
    <w:p w:rsidR="00F43DB2" w:rsidRDefault="00F43DB2">
      <w:pPr>
        <w:pStyle w:val="Rubrik2"/>
        <w:rPr>
          <w:ins w:id="224" w:author="Löfbom, Per" w:date="2021-09-07T16:36:00Z"/>
        </w:rPr>
        <w:pPrChange w:id="225" w:author="Löfbom, Per" w:date="2021-09-07T16:36:00Z">
          <w:pPr>
            <w:pStyle w:val="Rubrik1"/>
            <w:numPr>
              <w:numId w:val="14"/>
            </w:numPr>
          </w:pPr>
        </w:pPrChange>
      </w:pPr>
      <w:ins w:id="226" w:author="Löfbom, Per" w:date="2021-09-07T16:36:00Z">
        <w:r>
          <w:t>Introduction</w:t>
        </w:r>
      </w:ins>
    </w:p>
    <w:p w:rsidR="00F43DB2" w:rsidRDefault="00F43DB2">
      <w:pPr>
        <w:pStyle w:val="Rubrik2"/>
        <w:rPr>
          <w:ins w:id="227" w:author="Löfbom, Per" w:date="2021-09-07T16:36:00Z"/>
        </w:rPr>
        <w:pPrChange w:id="228" w:author="Löfbom, Per" w:date="2021-09-07T16:36:00Z">
          <w:pPr>
            <w:pStyle w:val="Rubrik1"/>
            <w:numPr>
              <w:numId w:val="14"/>
            </w:numPr>
          </w:pPr>
        </w:pPrChange>
      </w:pPr>
      <w:ins w:id="229" w:author="Löfbom, Per" w:date="2021-09-07T16:36:00Z">
        <w:r>
          <w:t>Overview</w:t>
        </w:r>
      </w:ins>
    </w:p>
    <w:p w:rsidR="00F43DB2" w:rsidRDefault="00F43DB2">
      <w:pPr>
        <w:pStyle w:val="Rubrik3"/>
        <w:rPr>
          <w:ins w:id="230" w:author="Löfbom, Per" w:date="2021-09-07T16:37:00Z"/>
        </w:rPr>
        <w:pPrChange w:id="231" w:author="Löfbom, Per" w:date="2021-09-07T16:37:00Z">
          <w:pPr>
            <w:pStyle w:val="Rubrik1"/>
            <w:numPr>
              <w:numId w:val="14"/>
            </w:numPr>
          </w:pPr>
        </w:pPrChange>
      </w:pPr>
      <w:ins w:id="232" w:author="Löfbom, Per" w:date="2021-09-07T16:36:00Z">
        <w:r w:rsidRPr="00F43DB2">
          <w:rPr>
            <w:rPrChange w:id="233" w:author="Löfbom, Per" w:date="2021-09-07T16:36:00Z">
              <w:rPr>
                <w:b w:val="0"/>
                <w:caps w:val="0"/>
              </w:rPr>
            </w:rPrChange>
          </w:rPr>
          <w:t>Service Management Overview</w:t>
        </w:r>
      </w:ins>
    </w:p>
    <w:p w:rsidR="00F43DB2" w:rsidRDefault="00F43DB2">
      <w:pPr>
        <w:pStyle w:val="Brdtext"/>
        <w:rPr>
          <w:ins w:id="234" w:author="Löfbom, Per" w:date="2021-09-07T16:41:00Z"/>
          <w:strike/>
          <w:color w:val="FF0000"/>
        </w:rPr>
        <w:pPrChange w:id="235" w:author="Löfbom, Per" w:date="2021-09-07T16:37:00Z">
          <w:pPr>
            <w:pStyle w:val="Rubrik1"/>
            <w:numPr>
              <w:numId w:val="14"/>
            </w:numPr>
          </w:pPr>
        </w:pPrChange>
      </w:pPr>
      <w:ins w:id="236" w:author="Löfbom, Per" w:date="2021-09-07T16:37:00Z">
        <w:r w:rsidRPr="00F43DB2">
          <w:rPr>
            <w:lang w:eastAsia="de-DE"/>
          </w:rPr>
          <w:t xml:space="preserve">A service management concept can be visualised as shown in Figure 1.  Both, service specifications as well as information about service instances can be published in a service registry.  A service registry can be a collection of documents, or could be realised as a service itself that would have an Application Programming Interface (API) for automatic interfacing to the registry (lookup, updating, deleting etc.). </w:t>
        </w:r>
        <w:r w:rsidRPr="00F43DB2">
          <w:rPr>
            <w:strike/>
            <w:color w:val="FF0000"/>
            <w:lang w:eastAsia="de-DE"/>
            <w:rPrChange w:id="237" w:author="Löfbom, Per" w:date="2021-09-07T16:38:00Z">
              <w:rPr>
                <w:b w:val="0"/>
                <w:caps w:val="0"/>
              </w:rPr>
            </w:rPrChange>
          </w:rPr>
          <w:t xml:space="preserve">This concept is implemented as the Maritime Service Registry within the Maritime Connectivity Platform (MCP, formerly called the Maritime Cloud), see </w:t>
        </w:r>
      </w:ins>
      <w:ins w:id="238" w:author="Löfbom, Per" w:date="2021-09-07T16:41:00Z">
        <w:r>
          <w:rPr>
            <w:strike/>
            <w:color w:val="FF0000"/>
            <w:lang w:eastAsia="de-DE"/>
          </w:rPr>
          <w:fldChar w:fldCharType="begin"/>
        </w:r>
        <w:r>
          <w:rPr>
            <w:strike/>
            <w:color w:val="FF0000"/>
            <w:lang w:eastAsia="de-DE"/>
          </w:rPr>
          <w:instrText xml:space="preserve"> HYPERLINK "</w:instrText>
        </w:r>
      </w:ins>
      <w:ins w:id="239" w:author="Löfbom, Per" w:date="2021-09-07T16:37:00Z">
        <w:r w:rsidRPr="00F43DB2">
          <w:rPr>
            <w:strike/>
            <w:color w:val="FF0000"/>
            <w:lang w:eastAsia="de-DE"/>
            <w:rPrChange w:id="240" w:author="Löfbom, Per" w:date="2021-09-07T16:38:00Z">
              <w:rPr>
                <w:b w:val="0"/>
                <w:caps w:val="0"/>
              </w:rPr>
            </w:rPrChange>
          </w:rPr>
          <w:instrText>http://www.maritimecloud.net</w:instrText>
        </w:r>
      </w:ins>
      <w:ins w:id="241" w:author="Löfbom, Per" w:date="2021-09-07T16:41:00Z">
        <w:r>
          <w:rPr>
            <w:strike/>
            <w:color w:val="FF0000"/>
            <w:lang w:eastAsia="de-DE"/>
          </w:rPr>
          <w:instrText xml:space="preserve">" </w:instrText>
        </w:r>
        <w:r>
          <w:rPr>
            <w:strike/>
            <w:color w:val="FF0000"/>
            <w:lang w:eastAsia="de-DE"/>
          </w:rPr>
          <w:fldChar w:fldCharType="separate"/>
        </w:r>
      </w:ins>
      <w:ins w:id="242" w:author="Löfbom, Per" w:date="2021-09-07T16:37:00Z">
        <w:r w:rsidRPr="00B321F8">
          <w:rPr>
            <w:rStyle w:val="Hyperlnk"/>
            <w:strike/>
            <w:rPrChange w:id="243" w:author="Löfbom, Per" w:date="2021-09-07T16:38:00Z">
              <w:rPr>
                <w:b w:val="0"/>
                <w:caps w:val="0"/>
              </w:rPr>
            </w:rPrChange>
          </w:rPr>
          <w:t>http://www.maritimecloud.net</w:t>
        </w:r>
      </w:ins>
      <w:ins w:id="244" w:author="Löfbom, Per" w:date="2021-09-07T16:41:00Z">
        <w:r>
          <w:rPr>
            <w:strike/>
            <w:color w:val="FF0000"/>
            <w:lang w:eastAsia="de-DE"/>
          </w:rPr>
          <w:fldChar w:fldCharType="end"/>
        </w:r>
      </w:ins>
      <w:ins w:id="245" w:author="Löfbom, Per" w:date="2021-09-07T16:37:00Z">
        <w:r w:rsidRPr="00F43DB2">
          <w:rPr>
            <w:strike/>
            <w:color w:val="FF0000"/>
            <w:lang w:eastAsia="de-DE"/>
            <w:rPrChange w:id="246" w:author="Löfbom, Per" w:date="2021-09-07T16:38:00Z">
              <w:rPr>
                <w:b w:val="0"/>
                <w:caps w:val="0"/>
              </w:rPr>
            </w:rPrChange>
          </w:rPr>
          <w:t>.</w:t>
        </w:r>
      </w:ins>
    </w:p>
    <w:p w:rsidR="00F43DB2" w:rsidRDefault="00F43DB2">
      <w:pPr>
        <w:pStyle w:val="Brdtext"/>
        <w:rPr>
          <w:ins w:id="247" w:author="Löfbom, Per" w:date="2021-09-07T16:44:00Z"/>
          <w:color w:val="FF0000"/>
        </w:rPr>
        <w:pPrChange w:id="248" w:author="Löfbom, Per" w:date="2021-09-07T16:37:00Z">
          <w:pPr>
            <w:pStyle w:val="Rubrik1"/>
            <w:numPr>
              <w:numId w:val="14"/>
            </w:numPr>
          </w:pPr>
        </w:pPrChange>
      </w:pPr>
      <w:ins w:id="249" w:author="Löfbom, Per" w:date="2021-09-07T16:41:00Z">
        <w:r w:rsidRPr="00F43DB2">
          <w:rPr>
            <w:color w:val="FF0000"/>
            <w:lang w:eastAsia="de-DE"/>
            <w:rPrChange w:id="250" w:author="Löfbom, Per" w:date="2021-09-07T16:41:00Z">
              <w:rPr>
                <w:b w:val="0"/>
                <w:caps w:val="0"/>
                <w:strike/>
                <w:color w:val="FF0000"/>
              </w:rPr>
            </w:rPrChange>
          </w:rPr>
          <w:t xml:space="preserve">In </w:t>
        </w:r>
      </w:ins>
      <w:ins w:id="251" w:author="Löfbom, Per" w:date="2021-09-07T16:43:00Z">
        <w:r w:rsidR="00607B40">
          <w:rPr>
            <w:color w:val="FF0000"/>
            <w:lang w:eastAsia="de-DE"/>
          </w:rPr>
          <w:t xml:space="preserve">the following </w:t>
        </w:r>
      </w:ins>
      <w:ins w:id="252" w:author="Löfbom, Per" w:date="2021-09-07T16:41:00Z">
        <w:r w:rsidRPr="00F43DB2">
          <w:rPr>
            <w:color w:val="FF0000"/>
            <w:lang w:eastAsia="de-DE"/>
            <w:rPrChange w:id="253" w:author="Löfbom, Per" w:date="2021-09-07T16:41:00Z">
              <w:rPr>
                <w:b w:val="0"/>
                <w:caps w:val="0"/>
                <w:strike/>
                <w:color w:val="FF0000"/>
              </w:rPr>
            </w:rPrChange>
          </w:rPr>
          <w:t>figure 1</w:t>
        </w:r>
      </w:ins>
      <w:ins w:id="254" w:author="Löfbom, Per" w:date="2021-09-07T16:43:00Z">
        <w:r w:rsidR="00607B40">
          <w:rPr>
            <w:color w:val="FF0000"/>
            <w:lang w:eastAsia="de-DE"/>
          </w:rPr>
          <w:t>,</w:t>
        </w:r>
      </w:ins>
      <w:ins w:id="255" w:author="Löfbom, Per" w:date="2021-09-07T16:41:00Z">
        <w:r>
          <w:rPr>
            <w:color w:val="FF0000"/>
            <w:lang w:eastAsia="de-DE"/>
          </w:rPr>
          <w:t xml:space="preserve"> four different </w:t>
        </w:r>
      </w:ins>
      <w:ins w:id="256" w:author="Löfbom, Per" w:date="2021-09-07T16:56:00Z">
        <w:r w:rsidR="008215B1">
          <w:rPr>
            <w:color w:val="FF0000"/>
            <w:lang w:eastAsia="de-DE"/>
          </w:rPr>
          <w:t>roles</w:t>
        </w:r>
      </w:ins>
      <w:ins w:id="257" w:author="Löfbom, Per" w:date="2021-09-07T16:42:00Z">
        <w:r>
          <w:rPr>
            <w:color w:val="FF0000"/>
            <w:lang w:eastAsia="de-DE"/>
          </w:rPr>
          <w:t xml:space="preserve"> are envisioned </w:t>
        </w:r>
        <w:r w:rsidR="00607B40">
          <w:rPr>
            <w:color w:val="FF0000"/>
            <w:lang w:eastAsia="de-DE"/>
          </w:rPr>
          <w:t>in managing the contents of a service registry following this guideline</w:t>
        </w:r>
      </w:ins>
      <w:ins w:id="258" w:author="Löfbom, Per" w:date="2021-09-07T16:44:00Z">
        <w:r w:rsidR="00607B40">
          <w:rPr>
            <w:color w:val="FF0000"/>
            <w:lang w:eastAsia="de-DE"/>
          </w:rPr>
          <w:t>.</w:t>
        </w:r>
      </w:ins>
    </w:p>
    <w:p w:rsidR="00607B40" w:rsidRDefault="00607B40" w:rsidP="003B42B5">
      <w:pPr>
        <w:pStyle w:val="Brdtext"/>
        <w:numPr>
          <w:ilvl w:val="0"/>
          <w:numId w:val="60"/>
        </w:numPr>
        <w:rPr>
          <w:ins w:id="259" w:author="Löfbom, Per" w:date="2021-09-07T16:44:00Z"/>
          <w:color w:val="FF0000"/>
        </w:rPr>
        <w:pPrChange w:id="260" w:author="Löfbom, Per" w:date="2021-09-10T14:26:00Z">
          <w:pPr>
            <w:pStyle w:val="Rubrik1"/>
            <w:numPr>
              <w:numId w:val="14"/>
            </w:numPr>
          </w:pPr>
        </w:pPrChange>
      </w:pPr>
      <w:ins w:id="261" w:author="Löfbom, Per" w:date="2021-09-07T16:44:00Z">
        <w:r>
          <w:rPr>
            <w:color w:val="FF0000"/>
            <w:lang w:eastAsia="de-DE"/>
          </w:rPr>
          <w:t>Service specification producer</w:t>
        </w:r>
      </w:ins>
      <w:ins w:id="262" w:author="Löfbom, Per" w:date="2021-09-07T17:12:00Z">
        <w:r w:rsidR="00950F3B">
          <w:rPr>
            <w:color w:val="FF0000"/>
            <w:lang w:eastAsia="de-DE"/>
          </w:rPr>
          <w:t>s</w:t>
        </w:r>
      </w:ins>
      <w:ins w:id="263" w:author="Löfbom, Per" w:date="2021-09-07T16:45:00Z">
        <w:r w:rsidR="00950F3B">
          <w:rPr>
            <w:color w:val="FF0000"/>
            <w:lang w:eastAsia="de-DE"/>
          </w:rPr>
          <w:t xml:space="preserve"> </w:t>
        </w:r>
      </w:ins>
      <w:ins w:id="264" w:author="Löfbom, Per" w:date="2021-09-07T17:14:00Z">
        <w:r w:rsidR="0057066F">
          <w:rPr>
            <w:color w:val="FF0000"/>
            <w:lang w:eastAsia="de-DE"/>
          </w:rPr>
          <w:t>might</w:t>
        </w:r>
      </w:ins>
      <w:ins w:id="265" w:author="Löfbom, Per" w:date="2021-09-07T16:45:00Z">
        <w:r w:rsidR="0057066F">
          <w:rPr>
            <w:color w:val="FF0000"/>
            <w:lang w:eastAsia="de-DE"/>
          </w:rPr>
          <w:t xml:space="preserve"> represent</w:t>
        </w:r>
        <w:r w:rsidR="00950F3B">
          <w:rPr>
            <w:color w:val="FF0000"/>
            <w:lang w:eastAsia="de-DE"/>
          </w:rPr>
          <w:t xml:space="preserve"> organization</w:t>
        </w:r>
      </w:ins>
      <w:ins w:id="266" w:author="Löfbom, Per" w:date="2021-09-07T17:12:00Z">
        <w:r w:rsidR="00950F3B">
          <w:rPr>
            <w:color w:val="FF0000"/>
            <w:lang w:eastAsia="de-DE"/>
          </w:rPr>
          <w:t>s</w:t>
        </w:r>
      </w:ins>
      <w:ins w:id="267" w:author="Löfbom, Per" w:date="2021-09-07T16:45:00Z">
        <w:r w:rsidR="00950F3B">
          <w:rPr>
            <w:color w:val="FF0000"/>
            <w:lang w:eastAsia="de-DE"/>
          </w:rPr>
          <w:t xml:space="preserve"> governing a certain type of service</w:t>
        </w:r>
      </w:ins>
      <w:ins w:id="268" w:author="Löfbom, Per" w:date="2021-09-07T17:12:00Z">
        <w:r w:rsidR="00950F3B">
          <w:rPr>
            <w:color w:val="FF0000"/>
            <w:lang w:eastAsia="de-DE"/>
          </w:rPr>
          <w:t xml:space="preserve"> type like Navigational Warning Service, </w:t>
        </w:r>
        <w:r w:rsidR="0057066F">
          <w:rPr>
            <w:color w:val="FF0000"/>
            <w:lang w:eastAsia="de-DE"/>
          </w:rPr>
          <w:t xml:space="preserve">Route Optimization Service, </w:t>
        </w:r>
      </w:ins>
      <w:ins w:id="269" w:author="Löfbom, Per" w:date="2021-09-07T17:13:00Z">
        <w:r w:rsidR="0057066F">
          <w:rPr>
            <w:color w:val="FF0000"/>
            <w:lang w:eastAsia="de-DE"/>
          </w:rPr>
          <w:t>Search and Rescue Service etc.</w:t>
        </w:r>
      </w:ins>
    </w:p>
    <w:p w:rsidR="00607B40" w:rsidRDefault="00607B40" w:rsidP="003B42B5">
      <w:pPr>
        <w:pStyle w:val="Brdtext"/>
        <w:numPr>
          <w:ilvl w:val="0"/>
          <w:numId w:val="60"/>
        </w:numPr>
        <w:rPr>
          <w:ins w:id="270" w:author="Löfbom, Per" w:date="2021-09-07T16:44:00Z"/>
          <w:color w:val="FF0000"/>
        </w:rPr>
        <w:pPrChange w:id="271" w:author="Löfbom, Per" w:date="2021-09-10T14:26:00Z">
          <w:pPr>
            <w:pStyle w:val="Rubrik1"/>
            <w:numPr>
              <w:numId w:val="14"/>
            </w:numPr>
          </w:pPr>
        </w:pPrChange>
      </w:pPr>
      <w:ins w:id="272" w:author="Löfbom, Per" w:date="2021-09-07T16:44:00Z">
        <w:r>
          <w:rPr>
            <w:color w:val="FF0000"/>
            <w:lang w:eastAsia="de-DE"/>
          </w:rPr>
          <w:t>Service implementer</w:t>
        </w:r>
      </w:ins>
      <w:ins w:id="273" w:author="Löfbom, Per" w:date="2021-09-07T16:47:00Z">
        <w:r>
          <w:rPr>
            <w:color w:val="FF0000"/>
            <w:lang w:eastAsia="de-DE"/>
          </w:rPr>
          <w:t>s</w:t>
        </w:r>
      </w:ins>
      <w:ins w:id="274" w:author="Löfbom, Per" w:date="2021-09-07T16:46:00Z">
        <w:r w:rsidR="003B42B5">
          <w:rPr>
            <w:color w:val="FF0000"/>
            <w:lang w:eastAsia="de-DE"/>
          </w:rPr>
          <w:t xml:space="preserve"> typically develop</w:t>
        </w:r>
        <w:r>
          <w:rPr>
            <w:color w:val="FF0000"/>
            <w:lang w:eastAsia="de-DE"/>
          </w:rPr>
          <w:t xml:space="preserve"> service</w:t>
        </w:r>
      </w:ins>
      <w:ins w:id="275" w:author="Löfbom, Per" w:date="2021-09-07T16:47:00Z">
        <w:r>
          <w:rPr>
            <w:color w:val="FF0000"/>
            <w:lang w:eastAsia="de-DE"/>
          </w:rPr>
          <w:t>s</w:t>
        </w:r>
      </w:ins>
      <w:ins w:id="276" w:author="Löfbom, Per" w:date="2021-09-07T16:46:00Z">
        <w:r>
          <w:rPr>
            <w:color w:val="FF0000"/>
            <w:lang w:eastAsia="de-DE"/>
          </w:rPr>
          <w:t xml:space="preserve"> in accordance with published specification</w:t>
        </w:r>
      </w:ins>
      <w:ins w:id="277" w:author="Löfbom, Per" w:date="2021-09-07T16:47:00Z">
        <w:r>
          <w:rPr>
            <w:color w:val="FF0000"/>
            <w:lang w:eastAsia="de-DE"/>
          </w:rPr>
          <w:t>s</w:t>
        </w:r>
      </w:ins>
      <w:ins w:id="278" w:author="Löfbom, Per" w:date="2021-09-07T16:46:00Z">
        <w:r>
          <w:rPr>
            <w:color w:val="FF0000"/>
            <w:lang w:eastAsia="de-DE"/>
          </w:rPr>
          <w:t xml:space="preserve"> resulting in service technical design</w:t>
        </w:r>
      </w:ins>
      <w:ins w:id="279" w:author="Löfbom, Per" w:date="2021-09-07T16:47:00Z">
        <w:r>
          <w:rPr>
            <w:color w:val="FF0000"/>
            <w:lang w:eastAsia="de-DE"/>
          </w:rPr>
          <w:t xml:space="preserve">s. </w:t>
        </w:r>
      </w:ins>
      <w:ins w:id="280" w:author="Löfbom, Per" w:date="2021-09-07T16:48:00Z">
        <w:r>
          <w:rPr>
            <w:color w:val="FF0000"/>
            <w:lang w:eastAsia="de-DE"/>
          </w:rPr>
          <w:t>I.e</w:t>
        </w:r>
      </w:ins>
      <w:ins w:id="281" w:author="Löfbom, Per" w:date="2021-09-10T14:27:00Z">
        <w:r w:rsidR="003B42B5">
          <w:rPr>
            <w:color w:val="FF0000"/>
            <w:lang w:eastAsia="de-DE"/>
          </w:rPr>
          <w:t>.</w:t>
        </w:r>
      </w:ins>
      <w:ins w:id="282" w:author="Löfbom, Per" w:date="2021-09-07T16:48:00Z">
        <w:r>
          <w:rPr>
            <w:color w:val="FF0000"/>
            <w:lang w:eastAsia="de-DE"/>
          </w:rPr>
          <w:t xml:space="preserve"> realizing a service sp</w:t>
        </w:r>
      </w:ins>
      <w:ins w:id="283" w:author="Löfbom, Per" w:date="2021-09-07T16:49:00Z">
        <w:r>
          <w:rPr>
            <w:color w:val="FF0000"/>
            <w:lang w:eastAsia="de-DE"/>
          </w:rPr>
          <w:t>e</w:t>
        </w:r>
      </w:ins>
      <w:ins w:id="284" w:author="Löfbom, Per" w:date="2021-09-07T16:48:00Z">
        <w:r>
          <w:rPr>
            <w:color w:val="FF0000"/>
            <w:lang w:eastAsia="de-DE"/>
          </w:rPr>
          <w:t>cif</w:t>
        </w:r>
      </w:ins>
      <w:ins w:id="285" w:author="Löfbom, Per" w:date="2021-09-07T16:49:00Z">
        <w:r>
          <w:rPr>
            <w:color w:val="FF0000"/>
            <w:lang w:eastAsia="de-DE"/>
          </w:rPr>
          <w:t>i</w:t>
        </w:r>
      </w:ins>
      <w:ins w:id="286" w:author="Löfbom, Per" w:date="2021-09-07T16:48:00Z">
        <w:r>
          <w:rPr>
            <w:color w:val="FF0000"/>
            <w:lang w:eastAsia="de-DE"/>
          </w:rPr>
          <w:t xml:space="preserve">cation by use of </w:t>
        </w:r>
      </w:ins>
      <w:ins w:id="287" w:author="Löfbom, Per" w:date="2021-09-07T16:49:00Z">
        <w:r>
          <w:rPr>
            <w:color w:val="FF0000"/>
            <w:lang w:eastAsia="de-DE"/>
          </w:rPr>
          <w:t>a certain technology like REST, SOAP</w:t>
        </w:r>
        <w:r w:rsidR="0057066F">
          <w:rPr>
            <w:color w:val="FF0000"/>
            <w:lang w:eastAsia="de-DE"/>
          </w:rPr>
          <w:t>,</w:t>
        </w:r>
        <w:r>
          <w:rPr>
            <w:color w:val="FF0000"/>
            <w:lang w:eastAsia="de-DE"/>
          </w:rPr>
          <w:t xml:space="preserve"> </w:t>
        </w:r>
      </w:ins>
      <w:ins w:id="288" w:author="Löfbom, Per" w:date="2021-09-07T16:50:00Z">
        <w:r>
          <w:rPr>
            <w:color w:val="FF0000"/>
            <w:lang w:eastAsia="de-DE"/>
          </w:rPr>
          <w:t>FTP etc.</w:t>
        </w:r>
      </w:ins>
    </w:p>
    <w:p w:rsidR="00607B40" w:rsidRDefault="00607B40" w:rsidP="003B42B5">
      <w:pPr>
        <w:pStyle w:val="Brdtext"/>
        <w:numPr>
          <w:ilvl w:val="0"/>
          <w:numId w:val="60"/>
        </w:numPr>
        <w:rPr>
          <w:ins w:id="289" w:author="Löfbom, Per" w:date="2021-09-07T16:44:00Z"/>
          <w:color w:val="FF0000"/>
        </w:rPr>
        <w:pPrChange w:id="290" w:author="Löfbom, Per" w:date="2021-09-10T14:26:00Z">
          <w:pPr>
            <w:pStyle w:val="Rubrik1"/>
            <w:numPr>
              <w:numId w:val="14"/>
            </w:numPr>
          </w:pPr>
        </w:pPrChange>
      </w:pPr>
      <w:ins w:id="291" w:author="Löfbom, Per" w:date="2021-09-07T16:44:00Z">
        <w:r>
          <w:rPr>
            <w:color w:val="FF0000"/>
            <w:lang w:eastAsia="de-DE"/>
          </w:rPr>
          <w:t>Service provider</w:t>
        </w:r>
      </w:ins>
      <w:ins w:id="292" w:author="Löfbom, Per" w:date="2021-09-07T16:50:00Z">
        <w:r>
          <w:rPr>
            <w:color w:val="FF0000"/>
            <w:lang w:eastAsia="de-DE"/>
          </w:rPr>
          <w:t xml:space="preserve">s </w:t>
        </w:r>
      </w:ins>
      <w:ins w:id="293" w:author="Löfbom, Per" w:date="2021-09-07T16:51:00Z">
        <w:r>
          <w:rPr>
            <w:color w:val="FF0000"/>
            <w:lang w:eastAsia="de-DE"/>
          </w:rPr>
          <w:t xml:space="preserve">publishes implemented technical services following a </w:t>
        </w:r>
        <w:r w:rsidR="001D7C58">
          <w:rPr>
            <w:color w:val="FF0000"/>
            <w:lang w:eastAsia="de-DE"/>
          </w:rPr>
          <w:t xml:space="preserve">service technical design. </w:t>
        </w:r>
      </w:ins>
      <w:ins w:id="294" w:author="Löfbom, Per" w:date="2021-09-07T16:53:00Z">
        <w:r w:rsidR="001D7C58">
          <w:rPr>
            <w:color w:val="FF0000"/>
            <w:lang w:eastAsia="de-DE"/>
          </w:rPr>
          <w:t>S</w:t>
        </w:r>
      </w:ins>
      <w:ins w:id="295" w:author="Löfbom, Per" w:date="2021-09-07T16:52:00Z">
        <w:r w:rsidR="001D7C58">
          <w:rPr>
            <w:color w:val="FF0000"/>
            <w:lang w:eastAsia="de-DE"/>
          </w:rPr>
          <w:t xml:space="preserve">ervice providers </w:t>
        </w:r>
      </w:ins>
      <w:ins w:id="296" w:author="Löfbom, Per" w:date="2021-09-07T16:53:00Z">
        <w:r w:rsidR="001D7C58">
          <w:rPr>
            <w:color w:val="FF0000"/>
            <w:lang w:eastAsia="de-DE"/>
          </w:rPr>
          <w:t xml:space="preserve">are </w:t>
        </w:r>
      </w:ins>
      <w:ins w:id="297" w:author="Löfbom, Per" w:date="2021-09-07T16:52:00Z">
        <w:r w:rsidR="001D7C58">
          <w:rPr>
            <w:color w:val="FF0000"/>
            <w:lang w:eastAsia="de-DE"/>
          </w:rPr>
          <w:t xml:space="preserve">responsible for </w:t>
        </w:r>
      </w:ins>
      <w:ins w:id="298" w:author="Löfbom, Per" w:date="2021-09-07T16:57:00Z">
        <w:r w:rsidR="008215B1">
          <w:rPr>
            <w:color w:val="FF0000"/>
            <w:lang w:eastAsia="de-DE"/>
          </w:rPr>
          <w:t>publishing</w:t>
        </w:r>
      </w:ins>
      <w:ins w:id="299" w:author="Löfbom, Per" w:date="2021-09-07T16:52:00Z">
        <w:r w:rsidR="001D7C58">
          <w:rPr>
            <w:color w:val="FF0000"/>
            <w:lang w:eastAsia="de-DE"/>
          </w:rPr>
          <w:t xml:space="preserve"> service instances </w:t>
        </w:r>
      </w:ins>
      <w:ins w:id="300" w:author="Löfbom, Per" w:date="2021-09-07T16:54:00Z">
        <w:r w:rsidR="001D7C58">
          <w:rPr>
            <w:color w:val="FF0000"/>
            <w:lang w:eastAsia="de-DE"/>
          </w:rPr>
          <w:t xml:space="preserve">ready </w:t>
        </w:r>
      </w:ins>
      <w:ins w:id="301" w:author="Löfbom, Per" w:date="2021-09-07T16:52:00Z">
        <w:r w:rsidR="001D7C58">
          <w:rPr>
            <w:color w:val="FF0000"/>
            <w:lang w:eastAsia="de-DE"/>
          </w:rPr>
          <w:t>for consumption</w:t>
        </w:r>
      </w:ins>
      <w:ins w:id="302" w:author="Löfbom, Per" w:date="2021-09-07T16:54:00Z">
        <w:r w:rsidR="001D7C58">
          <w:rPr>
            <w:color w:val="FF0000"/>
            <w:lang w:eastAsia="de-DE"/>
          </w:rPr>
          <w:t xml:space="preserve"> in </w:t>
        </w:r>
      </w:ins>
      <w:ins w:id="303" w:author="Löfbom, Per" w:date="2021-09-10T14:27:00Z">
        <w:r w:rsidR="003B42B5">
          <w:rPr>
            <w:color w:val="FF0000"/>
            <w:lang w:eastAsia="de-DE"/>
          </w:rPr>
          <w:t>a</w:t>
        </w:r>
      </w:ins>
      <w:ins w:id="304" w:author="Löfbom, Per" w:date="2021-09-07T16:54:00Z">
        <w:r w:rsidR="001D7C58">
          <w:rPr>
            <w:color w:val="FF0000"/>
            <w:lang w:eastAsia="de-DE"/>
          </w:rPr>
          <w:t xml:space="preserve"> service registry. </w:t>
        </w:r>
      </w:ins>
      <w:ins w:id="305" w:author="Löfbom, Per" w:date="2021-09-07T17:15:00Z">
        <w:r w:rsidR="0057066F">
          <w:rPr>
            <w:color w:val="FF0000"/>
            <w:lang w:eastAsia="de-DE"/>
          </w:rPr>
          <w:t xml:space="preserve">Examples of service providers are, Shipping companies, VTS, </w:t>
        </w:r>
      </w:ins>
      <w:ins w:id="306" w:author="Löfbom, Per" w:date="2021-09-07T17:16:00Z">
        <w:r w:rsidR="0057066F">
          <w:rPr>
            <w:color w:val="FF0000"/>
            <w:lang w:eastAsia="de-DE"/>
          </w:rPr>
          <w:t xml:space="preserve">National </w:t>
        </w:r>
      </w:ins>
      <w:ins w:id="307" w:author="Löfbom, Per" w:date="2021-09-07T17:15:00Z">
        <w:r w:rsidR="0057066F">
          <w:rPr>
            <w:color w:val="FF0000"/>
            <w:lang w:eastAsia="de-DE"/>
          </w:rPr>
          <w:t xml:space="preserve">Maritime </w:t>
        </w:r>
      </w:ins>
      <w:ins w:id="308" w:author="Löfbom, Per" w:date="2021-09-07T17:16:00Z">
        <w:r w:rsidR="0057066F">
          <w:rPr>
            <w:color w:val="FF0000"/>
            <w:lang w:eastAsia="de-DE"/>
          </w:rPr>
          <w:t>Administrations etc.</w:t>
        </w:r>
      </w:ins>
      <w:ins w:id="309" w:author="Löfbom, Per" w:date="2021-09-07T17:15:00Z">
        <w:r w:rsidR="0057066F">
          <w:rPr>
            <w:color w:val="FF0000"/>
            <w:lang w:eastAsia="de-DE"/>
          </w:rPr>
          <w:t xml:space="preserve"> </w:t>
        </w:r>
      </w:ins>
    </w:p>
    <w:p w:rsidR="00607B40" w:rsidRPr="00F43DB2" w:rsidRDefault="00607B40" w:rsidP="003B42B5">
      <w:pPr>
        <w:pStyle w:val="Brdtext"/>
        <w:numPr>
          <w:ilvl w:val="0"/>
          <w:numId w:val="60"/>
        </w:numPr>
        <w:rPr>
          <w:ins w:id="310" w:author="Löfbom, Per" w:date="2021-09-07T16:35:00Z"/>
          <w:color w:val="FF0000"/>
          <w:rPrChange w:id="311" w:author="Löfbom, Per" w:date="2021-09-07T16:41:00Z">
            <w:rPr>
              <w:ins w:id="312" w:author="Löfbom, Per" w:date="2021-09-07T16:35:00Z"/>
            </w:rPr>
          </w:rPrChange>
        </w:rPr>
        <w:pPrChange w:id="313" w:author="Löfbom, Per" w:date="2021-09-10T14:26:00Z">
          <w:pPr>
            <w:pStyle w:val="Rubrik1"/>
            <w:numPr>
              <w:numId w:val="14"/>
            </w:numPr>
          </w:pPr>
        </w:pPrChange>
      </w:pPr>
      <w:ins w:id="314" w:author="Löfbom, Per" w:date="2021-09-07T16:44:00Z">
        <w:r>
          <w:rPr>
            <w:color w:val="FF0000"/>
            <w:lang w:eastAsia="de-DE"/>
          </w:rPr>
          <w:t xml:space="preserve">Service </w:t>
        </w:r>
      </w:ins>
      <w:ins w:id="315" w:author="Löfbom, Per" w:date="2021-09-07T16:45:00Z">
        <w:r>
          <w:rPr>
            <w:color w:val="FF0000"/>
            <w:lang w:eastAsia="de-DE"/>
          </w:rPr>
          <w:t>consumer</w:t>
        </w:r>
      </w:ins>
      <w:ins w:id="316" w:author="Löfbom, Per" w:date="2021-09-07T16:56:00Z">
        <w:r w:rsidR="008215B1">
          <w:rPr>
            <w:color w:val="FF0000"/>
            <w:lang w:eastAsia="de-DE"/>
          </w:rPr>
          <w:t xml:space="preserve">s discovers service instances </w:t>
        </w:r>
      </w:ins>
      <w:ins w:id="317" w:author="Löfbom, Per" w:date="2021-09-07T16:58:00Z">
        <w:r w:rsidR="008215B1">
          <w:rPr>
            <w:color w:val="FF0000"/>
            <w:lang w:eastAsia="de-DE"/>
          </w:rPr>
          <w:t xml:space="preserve">for consumption. In this context the service consumer </w:t>
        </w:r>
      </w:ins>
      <w:ins w:id="318" w:author="Löfbom, Per" w:date="2021-09-07T16:59:00Z">
        <w:r w:rsidR="008215B1">
          <w:rPr>
            <w:color w:val="FF0000"/>
            <w:lang w:eastAsia="de-DE"/>
          </w:rPr>
          <w:t xml:space="preserve">considered </w:t>
        </w:r>
      </w:ins>
      <w:ins w:id="319" w:author="Löfbom, Per" w:date="2021-09-07T17:02:00Z">
        <w:r w:rsidR="000976FD">
          <w:rPr>
            <w:color w:val="FF0000"/>
            <w:lang w:eastAsia="de-DE"/>
          </w:rPr>
          <w:t xml:space="preserve">is </w:t>
        </w:r>
      </w:ins>
      <w:ins w:id="320" w:author="Löfbom, Per" w:date="2021-09-10T14:29:00Z">
        <w:r w:rsidR="003B42B5">
          <w:rPr>
            <w:color w:val="FF0000"/>
            <w:lang w:eastAsia="de-DE"/>
          </w:rPr>
          <w:t xml:space="preserve">could be an actual person or </w:t>
        </w:r>
      </w:ins>
      <w:ins w:id="321" w:author="Löfbom, Per" w:date="2021-09-07T16:58:00Z">
        <w:r w:rsidR="008215B1">
          <w:rPr>
            <w:color w:val="FF0000"/>
            <w:lang w:eastAsia="de-DE"/>
          </w:rPr>
          <w:t>a</w:t>
        </w:r>
      </w:ins>
      <w:ins w:id="322" w:author="Löfbom, Per" w:date="2021-09-07T17:00:00Z">
        <w:r w:rsidR="008215B1">
          <w:rPr>
            <w:color w:val="FF0000"/>
            <w:lang w:eastAsia="de-DE"/>
          </w:rPr>
          <w:t>n application</w:t>
        </w:r>
      </w:ins>
      <w:ins w:id="323" w:author="Löfbom, Per" w:date="2021-09-07T16:58:00Z">
        <w:r w:rsidR="008215B1">
          <w:rPr>
            <w:color w:val="FF0000"/>
            <w:lang w:eastAsia="de-DE"/>
          </w:rPr>
          <w:t xml:space="preserve"> like an </w:t>
        </w:r>
      </w:ins>
      <w:ins w:id="324" w:author="Löfbom, Per" w:date="2021-09-07T16:59:00Z">
        <w:r w:rsidR="008215B1">
          <w:rPr>
            <w:color w:val="FF0000"/>
            <w:lang w:eastAsia="de-DE"/>
          </w:rPr>
          <w:t xml:space="preserve">ECDIS </w:t>
        </w:r>
      </w:ins>
      <w:ins w:id="325" w:author="Löfbom, Per" w:date="2021-09-07T17:00:00Z">
        <w:r w:rsidR="008215B1">
          <w:rPr>
            <w:color w:val="FF0000"/>
            <w:lang w:eastAsia="de-DE"/>
          </w:rPr>
          <w:t xml:space="preserve">software </w:t>
        </w:r>
      </w:ins>
      <w:ins w:id="326" w:author="Löfbom, Per" w:date="2021-09-07T16:59:00Z">
        <w:r w:rsidR="008215B1">
          <w:rPr>
            <w:color w:val="FF0000"/>
            <w:lang w:eastAsia="de-DE"/>
          </w:rPr>
          <w:t xml:space="preserve">or perhaps a VTS </w:t>
        </w:r>
      </w:ins>
      <w:ins w:id="327" w:author="Löfbom, Per" w:date="2021-09-07T17:00:00Z">
        <w:r w:rsidR="008215B1">
          <w:rPr>
            <w:color w:val="FF0000"/>
            <w:lang w:eastAsia="de-DE"/>
          </w:rPr>
          <w:t xml:space="preserve">software. </w:t>
        </w:r>
      </w:ins>
      <w:ins w:id="328" w:author="Löfbom, Per" w:date="2021-09-07T17:06:00Z">
        <w:r w:rsidR="00950F3B">
          <w:rPr>
            <w:color w:val="FF0000"/>
            <w:lang w:eastAsia="de-DE"/>
          </w:rPr>
          <w:t xml:space="preserve">In discovering service instances </w:t>
        </w:r>
      </w:ins>
      <w:ins w:id="329" w:author="Löfbom, Per" w:date="2021-09-07T17:07:00Z">
        <w:r w:rsidR="00950F3B">
          <w:rPr>
            <w:color w:val="FF0000"/>
            <w:lang w:eastAsia="de-DE"/>
          </w:rPr>
          <w:t>a service consumer</w:t>
        </w:r>
      </w:ins>
      <w:ins w:id="330" w:author="Löfbom, Per" w:date="2021-09-07T17:06:00Z">
        <w:r w:rsidR="003B42B5">
          <w:rPr>
            <w:color w:val="FF0000"/>
            <w:lang w:eastAsia="de-DE"/>
          </w:rPr>
          <w:t xml:space="preserve"> might</w:t>
        </w:r>
        <w:r w:rsidR="00950F3B">
          <w:rPr>
            <w:color w:val="FF0000"/>
            <w:lang w:eastAsia="de-DE"/>
          </w:rPr>
          <w:t xml:space="preserve"> </w:t>
        </w:r>
      </w:ins>
      <w:ins w:id="331" w:author="Löfbom, Per" w:date="2021-09-07T17:07:00Z">
        <w:r w:rsidR="00950F3B">
          <w:rPr>
            <w:color w:val="FF0000"/>
            <w:lang w:eastAsia="de-DE"/>
          </w:rPr>
          <w:t xml:space="preserve">need to </w:t>
        </w:r>
      </w:ins>
      <w:ins w:id="332" w:author="Löfbom, Per" w:date="2021-09-07T17:06:00Z">
        <w:r w:rsidR="00950F3B">
          <w:rPr>
            <w:color w:val="FF0000"/>
            <w:lang w:eastAsia="de-DE"/>
          </w:rPr>
          <w:t>make use of all three service description artefacts</w:t>
        </w:r>
      </w:ins>
      <w:ins w:id="333" w:author="Löfbom, Per" w:date="2021-09-07T17:07:00Z">
        <w:r w:rsidR="00950F3B">
          <w:rPr>
            <w:color w:val="FF0000"/>
            <w:lang w:eastAsia="de-DE"/>
          </w:rPr>
          <w:t xml:space="preserve"> </w:t>
        </w:r>
      </w:ins>
      <w:ins w:id="334" w:author="Löfbom, Per" w:date="2021-09-10T14:30:00Z">
        <w:r w:rsidR="003B42B5">
          <w:rPr>
            <w:color w:val="FF0000"/>
            <w:lang w:eastAsia="de-DE"/>
          </w:rPr>
          <w:t xml:space="preserve">(specification, design and instance) </w:t>
        </w:r>
      </w:ins>
      <w:ins w:id="335" w:author="Löfbom, Per" w:date="2021-09-07T17:07:00Z">
        <w:r w:rsidR="00950F3B">
          <w:rPr>
            <w:color w:val="FF0000"/>
            <w:lang w:eastAsia="de-DE"/>
          </w:rPr>
          <w:t>in order to determine the full specification of the pu</w:t>
        </w:r>
      </w:ins>
      <w:ins w:id="336" w:author="Löfbom, Per" w:date="2021-09-07T17:10:00Z">
        <w:r w:rsidR="00950F3B">
          <w:rPr>
            <w:color w:val="FF0000"/>
            <w:lang w:eastAsia="de-DE"/>
          </w:rPr>
          <w:t>b</w:t>
        </w:r>
      </w:ins>
      <w:ins w:id="337" w:author="Löfbom, Per" w:date="2021-09-07T17:07:00Z">
        <w:r w:rsidR="00950F3B">
          <w:rPr>
            <w:color w:val="FF0000"/>
            <w:lang w:eastAsia="de-DE"/>
          </w:rPr>
          <w:t>lished service</w:t>
        </w:r>
      </w:ins>
      <w:ins w:id="338" w:author="Löfbom, Per" w:date="2021-09-07T17:10:00Z">
        <w:r w:rsidR="00950F3B">
          <w:rPr>
            <w:color w:val="FF0000"/>
            <w:lang w:eastAsia="de-DE"/>
          </w:rPr>
          <w:t xml:space="preserve"> instance.</w:t>
        </w:r>
      </w:ins>
    </w:p>
    <w:p w:rsidR="00F43DB2" w:rsidRDefault="00F43DB2">
      <w:pPr>
        <w:pStyle w:val="Brdtext"/>
        <w:keepNext/>
        <w:jc w:val="center"/>
        <w:rPr>
          <w:ins w:id="339" w:author="Löfbom, Per" w:date="2021-09-07T16:40:00Z"/>
        </w:rPr>
        <w:pPrChange w:id="340" w:author="Löfbom, Per" w:date="2021-09-07T16:40:00Z">
          <w:pPr>
            <w:pStyle w:val="Brdtext"/>
            <w:jc w:val="center"/>
          </w:pPr>
        </w:pPrChange>
      </w:pPr>
      <w:ins w:id="341" w:author="Löfbom, Per" w:date="2021-09-07T16:39:00Z">
        <w:r w:rsidRPr="001E1D4F">
          <w:rPr>
            <w:rFonts w:asciiTheme="minorHAnsi" w:hAnsiTheme="minorHAnsi" w:cstheme="minorHAnsi"/>
            <w:noProof/>
            <w:lang w:val="sv-SE" w:eastAsia="sv-SE"/>
          </w:rPr>
          <w:drawing>
            <wp:inline distT="0" distB="0" distL="0" distR="0" wp14:anchorId="0BCF358E" wp14:editId="274632EC">
              <wp:extent cx="4153612" cy="2945201"/>
              <wp:effectExtent l="0" t="0" r="0" b="7620"/>
              <wp:docPr id="21" name="Picture 21" descr="service_registry_conceptu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_registry_conceptual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2798" cy="2958805"/>
                      </a:xfrm>
                      <a:prstGeom prst="rect">
                        <a:avLst/>
                      </a:prstGeom>
                      <a:noFill/>
                      <a:ln>
                        <a:noFill/>
                      </a:ln>
                    </pic:spPr>
                  </pic:pic>
                </a:graphicData>
              </a:graphic>
            </wp:inline>
          </w:drawing>
        </w:r>
      </w:ins>
    </w:p>
    <w:p w:rsidR="00F43DB2" w:rsidRPr="00F43DB2" w:rsidRDefault="00F43DB2">
      <w:pPr>
        <w:pStyle w:val="Beskrivning"/>
        <w:jc w:val="center"/>
        <w:rPr>
          <w:ins w:id="342" w:author="Löfbom, Per" w:date="2021-09-07T16:35:00Z"/>
          <w:rPrChange w:id="343" w:author="Löfbom, Per" w:date="2021-09-07T16:35:00Z">
            <w:rPr>
              <w:ins w:id="344" w:author="Löfbom, Per" w:date="2021-09-07T16:35:00Z"/>
            </w:rPr>
          </w:rPrChange>
        </w:rPr>
        <w:pPrChange w:id="345" w:author="Löfbom, Per" w:date="2021-09-07T16:40:00Z">
          <w:pPr>
            <w:pStyle w:val="Rubrik1"/>
            <w:numPr>
              <w:numId w:val="14"/>
            </w:numPr>
          </w:pPr>
        </w:pPrChange>
      </w:pPr>
      <w:ins w:id="346" w:author="Löfbom, Per" w:date="2021-09-07T16:40:00Z">
        <w:r>
          <w:t xml:space="preserve">Figure </w:t>
        </w:r>
        <w:r>
          <w:fldChar w:fldCharType="begin"/>
        </w:r>
        <w:r>
          <w:instrText xml:space="preserve"> SEQ Figure \* ARABIC </w:instrText>
        </w:r>
      </w:ins>
      <w:r>
        <w:fldChar w:fldCharType="separate"/>
      </w:r>
      <w:ins w:id="347" w:author="Löfbom, Per" w:date="2021-09-07T16:40:00Z">
        <w:r>
          <w:rPr>
            <w:noProof/>
          </w:rPr>
          <w:t>1</w:t>
        </w:r>
        <w:r>
          <w:fldChar w:fldCharType="end"/>
        </w:r>
        <w:r>
          <w:t xml:space="preserve"> Service Management Concept</w:t>
        </w:r>
      </w:ins>
    </w:p>
    <w:p w:rsidR="00F43DB2" w:rsidRDefault="00F43DB2">
      <w:pPr>
        <w:pStyle w:val="Brdtext"/>
        <w:rPr>
          <w:ins w:id="348" w:author="Löfbom, Per" w:date="2021-09-09T10:02:00Z"/>
        </w:rPr>
        <w:pPrChange w:id="349" w:author="Löfbom, Per" w:date="2021-09-07T16:35:00Z">
          <w:pPr>
            <w:pStyle w:val="Rubrik1"/>
            <w:numPr>
              <w:numId w:val="14"/>
            </w:numPr>
          </w:pPr>
        </w:pPrChange>
      </w:pPr>
    </w:p>
    <w:p w:rsidR="00EC5C55" w:rsidRDefault="00715AD4" w:rsidP="00EC5C55">
      <w:pPr>
        <w:pStyle w:val="Rubrik2"/>
        <w:rPr>
          <w:ins w:id="350" w:author="Löfbom, Per" w:date="2021-09-09T10:03:00Z"/>
        </w:rPr>
        <w:pPrChange w:id="351" w:author="Löfbom, Per" w:date="2021-09-09T10:03:00Z">
          <w:pPr>
            <w:pStyle w:val="Rubrik3"/>
          </w:pPr>
        </w:pPrChange>
      </w:pPr>
      <w:ins w:id="352" w:author="Löfbom, Per" w:date="2021-09-09T10:03:00Z">
        <w:r>
          <w:t>S</w:t>
        </w:r>
      </w:ins>
      <w:ins w:id="353" w:author="Löfbom, Per" w:date="2021-09-09T10:06:00Z">
        <w:r>
          <w:t>ERVICE SPECIFICATION</w:t>
        </w:r>
      </w:ins>
    </w:p>
    <w:p w:rsidR="00715AD4" w:rsidRDefault="00715AD4" w:rsidP="00715AD4">
      <w:pPr>
        <w:pStyle w:val="Rubrik3"/>
        <w:rPr>
          <w:ins w:id="354" w:author="Löfbom, Per" w:date="2021-09-09T10:09:00Z"/>
        </w:rPr>
        <w:pPrChange w:id="355" w:author="Löfbom, Per" w:date="2021-09-09T10:04:00Z">
          <w:pPr>
            <w:pStyle w:val="Rubrik2"/>
          </w:pPr>
        </w:pPrChange>
      </w:pPr>
      <w:ins w:id="356" w:author="Löfbom, Per" w:date="2021-09-09T10:05:00Z">
        <w:r w:rsidRPr="00EF4D51">
          <w:t xml:space="preserve">Service </w:t>
        </w:r>
        <w:r>
          <w:t>Specification Document</w:t>
        </w:r>
      </w:ins>
    </w:p>
    <w:p w:rsidR="00715AD4" w:rsidRPr="00715AD4" w:rsidRDefault="00715AD4" w:rsidP="00715AD4">
      <w:pPr>
        <w:pStyle w:val="Brdtext"/>
        <w:rPr>
          <w:ins w:id="357" w:author="Löfbom, Per" w:date="2021-09-09T10:04:00Z"/>
          <w:lang w:eastAsia="de-DE"/>
          <w:rPrChange w:id="358" w:author="Löfbom, Per" w:date="2021-09-09T10:09:00Z">
            <w:rPr>
              <w:ins w:id="359" w:author="Löfbom, Per" w:date="2021-09-09T10:04:00Z"/>
            </w:rPr>
          </w:rPrChange>
        </w:rPr>
        <w:pPrChange w:id="360" w:author="Löfbom, Per" w:date="2021-09-09T10:09:00Z">
          <w:pPr>
            <w:pStyle w:val="Rubrik2"/>
          </w:pPr>
        </w:pPrChange>
      </w:pPr>
      <w:ins w:id="361" w:author="Löfbom, Per" w:date="2021-09-09T10:09:00Z">
        <w:r>
          <w:rPr>
            <w:lang w:eastAsia="de-DE"/>
          </w:rPr>
          <w:t>…</w:t>
        </w:r>
      </w:ins>
    </w:p>
    <w:p w:rsidR="00715AD4" w:rsidRDefault="00715AD4" w:rsidP="00715AD4">
      <w:pPr>
        <w:pStyle w:val="Rubrik3"/>
        <w:rPr>
          <w:ins w:id="362" w:author="Löfbom, Per" w:date="2021-09-09T10:09:00Z"/>
        </w:rPr>
      </w:pPr>
      <w:ins w:id="363" w:author="Löfbom, Per" w:date="2021-09-09T10:05:00Z">
        <w:r w:rsidRPr="00EF4D51">
          <w:t xml:space="preserve">Service </w:t>
        </w:r>
        <w:r>
          <w:t>Specification Template</w:t>
        </w:r>
      </w:ins>
    </w:p>
    <w:p w:rsidR="00715AD4" w:rsidRPr="00715AD4" w:rsidRDefault="00715AD4" w:rsidP="00715AD4">
      <w:pPr>
        <w:pStyle w:val="Brdtext"/>
        <w:rPr>
          <w:ins w:id="364" w:author="Löfbom, Per" w:date="2021-09-09T10:05:00Z"/>
          <w:lang w:eastAsia="de-DE"/>
          <w:rPrChange w:id="365" w:author="Löfbom, Per" w:date="2021-09-09T10:09:00Z">
            <w:rPr>
              <w:ins w:id="366" w:author="Löfbom, Per" w:date="2021-09-09T10:05:00Z"/>
            </w:rPr>
          </w:rPrChange>
        </w:rPr>
        <w:pPrChange w:id="367" w:author="Löfbom, Per" w:date="2021-09-09T10:09:00Z">
          <w:pPr>
            <w:pStyle w:val="Rubrik3"/>
          </w:pPr>
        </w:pPrChange>
      </w:pPr>
      <w:ins w:id="368" w:author="Löfbom, Per" w:date="2021-09-09T10:09:00Z">
        <w:r>
          <w:rPr>
            <w:lang w:eastAsia="de-DE"/>
          </w:rPr>
          <w:t>…</w:t>
        </w:r>
      </w:ins>
    </w:p>
    <w:p w:rsidR="00715AD4" w:rsidRDefault="00715AD4" w:rsidP="00715AD4">
      <w:pPr>
        <w:pStyle w:val="Rubrik3"/>
        <w:rPr>
          <w:ins w:id="369" w:author="Löfbom, Per" w:date="2021-09-09T10:08:00Z"/>
        </w:rPr>
      </w:pPr>
      <w:ins w:id="370" w:author="Löfbom, Per" w:date="2021-09-09T10:05:00Z">
        <w:r w:rsidRPr="00EF4D51">
          <w:t xml:space="preserve">Service </w:t>
        </w:r>
        <w:r>
          <w:t>Specification XSD Structure</w:t>
        </w:r>
      </w:ins>
    </w:p>
    <w:p w:rsidR="00715AD4" w:rsidRPr="00715AD4" w:rsidRDefault="00715AD4" w:rsidP="00715AD4">
      <w:pPr>
        <w:pStyle w:val="Brdtext"/>
        <w:rPr>
          <w:ins w:id="371" w:author="Löfbom, Per" w:date="2021-09-09T10:05:00Z"/>
          <w:lang w:eastAsia="de-DE"/>
          <w:rPrChange w:id="372" w:author="Löfbom, Per" w:date="2021-09-09T10:08:00Z">
            <w:rPr>
              <w:ins w:id="373" w:author="Löfbom, Per" w:date="2021-09-09T10:05:00Z"/>
            </w:rPr>
          </w:rPrChange>
        </w:rPr>
        <w:pPrChange w:id="374" w:author="Löfbom, Per" w:date="2021-09-09T10:08:00Z">
          <w:pPr>
            <w:pStyle w:val="Rubrik3"/>
          </w:pPr>
        </w:pPrChange>
      </w:pPr>
    </w:p>
    <w:p w:rsidR="00EC5C55" w:rsidRPr="00715AD4" w:rsidRDefault="00715AD4" w:rsidP="00715AD4">
      <w:pPr>
        <w:pStyle w:val="Brdtext"/>
        <w:jc w:val="center"/>
        <w:rPr>
          <w:ins w:id="375" w:author="Löfbom, Per" w:date="2021-09-09T10:02:00Z"/>
          <w:rFonts w:asciiTheme="minorHAnsi" w:eastAsiaTheme="minorHAnsi" w:hAnsiTheme="minorHAnsi" w:cstheme="minorHAnsi"/>
          <w:b/>
          <w:bCs/>
          <w:i/>
          <w:color w:val="575756"/>
          <w:u w:val="single"/>
          <w:lang w:eastAsia="en-US"/>
          <w:rPrChange w:id="376" w:author="Löfbom, Per" w:date="2021-09-09T10:09:00Z">
            <w:rPr>
              <w:ins w:id="377" w:author="Löfbom, Per" w:date="2021-09-09T10:02:00Z"/>
              <w:rFonts w:cstheme="minorHAnsi"/>
            </w:rPr>
          </w:rPrChange>
        </w:rPr>
        <w:pPrChange w:id="378" w:author="Löfbom, Per" w:date="2021-09-09T10:08:00Z">
          <w:pPr>
            <w:pStyle w:val="Tablecaption"/>
            <w:spacing w:after="0"/>
            <w:jc w:val="center"/>
          </w:pPr>
        </w:pPrChange>
      </w:pPr>
      <w:ins w:id="379" w:author="Löfbom, Per" w:date="2021-09-09T10:08:00Z">
        <w:r w:rsidRPr="00715AD4">
          <w:rPr>
            <w:rFonts w:asciiTheme="minorHAnsi" w:eastAsiaTheme="minorHAnsi" w:hAnsiTheme="minorHAnsi" w:cstheme="minorHAnsi"/>
            <w:b/>
            <w:bCs/>
            <w:i/>
            <w:color w:val="575756"/>
            <w:u w:val="single"/>
            <w:lang w:eastAsia="en-US"/>
            <w:rPrChange w:id="380" w:author="Löfbom, Per" w:date="2021-09-09T10:09:00Z">
              <w:rPr/>
            </w:rPrChange>
          </w:rPr>
          <w:t>Table 2</w:t>
        </w:r>
      </w:ins>
      <w:ins w:id="381" w:author="Löfbom, Per" w:date="2021-09-09T10:09:00Z">
        <w:r>
          <w:rPr>
            <w:rFonts w:asciiTheme="minorHAnsi" w:eastAsiaTheme="minorHAnsi" w:hAnsiTheme="minorHAnsi" w:cstheme="minorHAnsi"/>
            <w:b/>
            <w:bCs/>
            <w:i/>
            <w:color w:val="575756"/>
            <w:u w:val="single"/>
            <w:lang w:eastAsia="en-US"/>
          </w:rPr>
          <w:tab/>
        </w:r>
        <w:r w:rsidRPr="00715AD4">
          <w:rPr>
            <w:rFonts w:asciiTheme="minorHAnsi" w:eastAsiaTheme="minorHAnsi" w:hAnsiTheme="minorHAnsi" w:cstheme="minorHAnsi"/>
            <w:b/>
            <w:bCs/>
            <w:i/>
            <w:color w:val="575756"/>
            <w:lang w:eastAsia="en-US"/>
            <w:rPrChange w:id="382" w:author="Löfbom, Per" w:date="2021-09-09T10:09:00Z">
              <w:rPr>
                <w:rFonts w:cstheme="minorHAnsi"/>
                <w:b w:val="0"/>
                <w:bCs w:val="0"/>
                <w:i w:val="0"/>
              </w:rPr>
            </w:rPrChange>
          </w:rPr>
          <w:tab/>
        </w:r>
      </w:ins>
      <w:ins w:id="383" w:author="Löfbom, Per" w:date="2021-09-09T10:08:00Z">
        <w:r w:rsidRPr="00715AD4">
          <w:rPr>
            <w:rFonts w:asciiTheme="minorHAnsi" w:eastAsiaTheme="minorHAnsi" w:hAnsiTheme="minorHAnsi" w:cstheme="minorHAnsi"/>
            <w:b/>
            <w:bCs/>
            <w:i/>
            <w:color w:val="575756"/>
            <w:u w:val="single"/>
            <w:lang w:eastAsia="en-US"/>
            <w:rPrChange w:id="384" w:author="Löfbom, Per" w:date="2021-09-09T10:09:00Z">
              <w:rPr/>
            </w:rPrChange>
          </w:rPr>
          <w:t>Information elements of the Service Specification</w:t>
        </w:r>
      </w:ins>
    </w:p>
    <w:tbl>
      <w:tblPr>
        <w:tblW w:w="9781" w:type="dxa"/>
        <w:tblInd w:w="60" w:type="dxa"/>
        <w:tblLayout w:type="fixed"/>
        <w:tblCellMar>
          <w:left w:w="60" w:type="dxa"/>
          <w:right w:w="60" w:type="dxa"/>
        </w:tblCellMar>
        <w:tblLook w:val="0000" w:firstRow="0" w:lastRow="0" w:firstColumn="0" w:lastColumn="0" w:noHBand="0" w:noVBand="0"/>
      </w:tblPr>
      <w:tblGrid>
        <w:gridCol w:w="540"/>
        <w:gridCol w:w="2295"/>
        <w:gridCol w:w="2127"/>
        <w:gridCol w:w="4819"/>
      </w:tblGrid>
      <w:tr w:rsidR="00EC5C55" w:rsidRPr="001E1D4F" w:rsidTr="00376638">
        <w:trPr>
          <w:cantSplit/>
          <w:trHeight w:val="242"/>
          <w:tblHeader/>
          <w:ins w:id="385"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386" w:author="Löfbom, Per" w:date="2021-09-09T10:02:00Z"/>
                <w:rFonts w:cstheme="minorHAnsi"/>
              </w:rPr>
            </w:pPr>
            <w:ins w:id="387" w:author="Löfbom, Per" w:date="2021-09-09T10:02:00Z">
              <w:r w:rsidRPr="001E1D4F">
                <w:rPr>
                  <w:rFonts w:cstheme="minorHAnsi"/>
                </w:rPr>
                <w:br w:type="page"/>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388" w:author="Löfbom, Per" w:date="2021-09-09T10:02:00Z"/>
                <w:rFonts w:cstheme="minorHAnsi"/>
              </w:rPr>
            </w:pPr>
            <w:ins w:id="389" w:author="Löfbom, Per" w:date="2021-09-09T10:02:00Z">
              <w:r w:rsidRPr="001E1D4F">
                <w:rPr>
                  <w:rFonts w:cstheme="minorHAnsi"/>
                </w:rPr>
                <w:t>Description</w:t>
              </w:r>
            </w:ins>
          </w:p>
        </w:tc>
      </w:tr>
      <w:tr w:rsidR="00EC5C55" w:rsidRPr="001E1D4F" w:rsidTr="00376638">
        <w:trPr>
          <w:cantSplit/>
          <w:trHeight w:val="242"/>
          <w:tblHeader/>
          <w:ins w:id="390"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391" w:author="Löfbom, Per" w:date="2021-09-09T10:02:00Z"/>
                <w:rFonts w:cstheme="minorHAnsi"/>
              </w:rPr>
            </w:pPr>
            <w:ins w:id="392" w:author="Löfbom, Per" w:date="2021-09-09T10:02:00Z">
              <w:r w:rsidRPr="001E1D4F">
                <w:rPr>
                  <w:rFonts w:cstheme="minorHAnsi"/>
                </w:rPr>
                <w:t>ServiceSpecification</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393" w:author="Löfbom, Per" w:date="2021-09-09T10:02:00Z"/>
                <w:rFonts w:cstheme="minorHAnsi"/>
              </w:rPr>
            </w:pPr>
            <w:ins w:id="394" w:author="Löfbom, Per" w:date="2021-09-09T10:02:00Z">
              <w:r w:rsidRPr="001E1D4F">
                <w:rPr>
                  <w:rFonts w:cstheme="minorHAnsi"/>
                </w:rPr>
                <w:t xml:space="preserve">A service specification describes one dedicated service at logical level in a technology-independent way.  The service specification identifies a service by its id and version.  The service specification refers to requirements for the service, defines a service data model at logical level, defines the service interface(s) and provides information about the author(s). </w:t>
              </w:r>
            </w:ins>
          </w:p>
        </w:tc>
      </w:tr>
      <w:tr w:rsidR="00EC5C55" w:rsidRPr="001E1D4F" w:rsidTr="00376638">
        <w:trPr>
          <w:cantSplit/>
          <w:trHeight w:val="230"/>
          <w:tblHeader/>
          <w:ins w:id="395" w:author="Löfbom, Per" w:date="2021-09-09T10:02:00Z"/>
        </w:trPr>
        <w:tc>
          <w:tcPr>
            <w:tcW w:w="540" w:type="dxa"/>
            <w:vMerge w:val="restart"/>
            <w:tcBorders>
              <w:top w:val="single" w:sz="2" w:space="0" w:color="auto"/>
              <w:left w:val="single" w:sz="2" w:space="0" w:color="auto"/>
              <w:right w:val="single" w:sz="2" w:space="0" w:color="auto"/>
            </w:tcBorders>
            <w:shd w:val="clear" w:color="auto" w:fill="FFFFFF"/>
          </w:tcPr>
          <w:p w:rsidR="00EC5C55" w:rsidRPr="001E1D4F" w:rsidRDefault="00EC5C55" w:rsidP="00376638">
            <w:pPr>
              <w:rPr>
                <w:ins w:id="396"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397" w:author="Löfbom, Per" w:date="2021-09-09T10:02:00Z"/>
                <w:rFonts w:cstheme="minorHAnsi"/>
              </w:rPr>
            </w:pPr>
            <w:ins w:id="398" w:author="Löfbom, Per" w:date="2021-09-09T10:0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399" w:author="Löfbom, Per" w:date="2021-09-09T10:02:00Z"/>
                <w:rFonts w:cstheme="minorHAnsi"/>
              </w:rPr>
            </w:pPr>
            <w:ins w:id="400" w:author="Löfbom, Per" w:date="2021-09-09T10:0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401" w:author="Löfbom, Per" w:date="2021-09-09T10:02:00Z"/>
                <w:rFonts w:cstheme="minorHAnsi"/>
              </w:rPr>
            </w:pPr>
            <w:ins w:id="402" w:author="Löfbom, Per" w:date="2021-09-09T10:02:00Z">
              <w:r w:rsidRPr="001E1D4F">
                <w:rPr>
                  <w:rFonts w:cstheme="minorHAnsi"/>
                </w:rPr>
                <w:t>Description</w:t>
              </w:r>
            </w:ins>
          </w:p>
        </w:tc>
      </w:tr>
      <w:tr w:rsidR="00EC5C55" w:rsidRPr="001E1D4F" w:rsidTr="00376638">
        <w:trPr>
          <w:cantSplit/>
          <w:trHeight w:val="2"/>
          <w:ins w:id="403"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404"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05" w:author="Löfbom, Per" w:date="2021-09-09T10:02:00Z"/>
                <w:rFonts w:cstheme="minorHAnsi"/>
              </w:rPr>
            </w:pPr>
            <w:ins w:id="406" w:author="Löfbom, Per" w:date="2021-09-09T10:02:00Z">
              <w:r w:rsidRPr="001E1D4F">
                <w:rPr>
                  <w:rFonts w:cstheme="minorHAnsi"/>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07" w:author="Löfbom, Per" w:date="2021-09-09T10:02:00Z"/>
                <w:rFonts w:cstheme="minorHAnsi"/>
              </w:rPr>
            </w:pPr>
            <w:ins w:id="408"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09" w:author="Löfbom, Per" w:date="2021-09-09T10:02:00Z"/>
                <w:rFonts w:cstheme="minorHAnsi"/>
                <w:color w:val="auto"/>
              </w:rPr>
            </w:pPr>
            <w:ins w:id="410" w:author="Löfbom, Per" w:date="2021-09-09T10:02:00Z">
              <w:r w:rsidRPr="001E1D4F">
                <w:rPr>
                  <w:rFonts w:cstheme="minorHAnsi"/>
                </w:rPr>
                <w:t>The human readable service name.</w:t>
              </w:r>
              <w:r w:rsidRPr="001E1D4F">
                <w:rPr>
                  <w:rFonts w:cstheme="minorHAnsi"/>
                  <w:color w:val="auto"/>
                </w:rPr>
                <w:t xml:space="preserve">  </w:t>
              </w:r>
              <w:r w:rsidRPr="001E1D4F">
                <w:rPr>
                  <w:rFonts w:cstheme="minorHAnsi"/>
                </w:rPr>
                <w:t>The service name shall be at maximum a one-line brief label for the service.  Newer versions of the same service specification shall not change the name.</w:t>
              </w:r>
            </w:ins>
          </w:p>
        </w:tc>
      </w:tr>
      <w:tr w:rsidR="00EC5C55" w:rsidRPr="001E1D4F" w:rsidTr="00376638">
        <w:trPr>
          <w:cantSplit/>
          <w:trHeight w:val="2"/>
          <w:ins w:id="411"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412"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13" w:author="Löfbom, Per" w:date="2021-09-09T10:02:00Z"/>
                <w:rFonts w:cstheme="minorHAnsi"/>
              </w:rPr>
            </w:pPr>
            <w:ins w:id="414" w:author="Löfbom, Per" w:date="2021-09-09T10:02:00Z">
              <w:r w:rsidRPr="001E1D4F">
                <w:rPr>
                  <w:rFonts w:cstheme="minorHAnsi"/>
                </w:rPr>
                <w:t>Id</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15" w:author="Löfbom, Per" w:date="2021-09-09T10:02:00Z"/>
                <w:rFonts w:cstheme="minorHAnsi"/>
              </w:rPr>
            </w:pPr>
            <w:ins w:id="416" w:author="Löfbom, Per" w:date="2021-09-09T10:02:00Z">
              <w:r w:rsidRPr="001E1D4F">
                <w:rPr>
                  <w:rFonts w:cstheme="minorHAnsi"/>
                </w:rPr>
                <w:t>ServiceIdentifier</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17" w:author="Löfbom, Per" w:date="2021-09-09T10:02:00Z"/>
                <w:rFonts w:cstheme="minorHAnsi"/>
              </w:rPr>
            </w:pPr>
            <w:ins w:id="418" w:author="Löfbom, Per" w:date="2021-09-09T10:02:00Z">
              <w:r w:rsidRPr="001E1D4F">
                <w:rPr>
                  <w:rFonts w:cstheme="minorHAnsi"/>
                </w:rPr>
                <w:t>Service identifier type to be used by service specifications, designs, instances. Currently, the identifier is defined as a string.</w:t>
              </w:r>
            </w:ins>
          </w:p>
          <w:p w:rsidR="00EC5C55" w:rsidRDefault="00EC5C55" w:rsidP="00376638">
            <w:pPr>
              <w:pStyle w:val="Tabletext"/>
              <w:rPr>
                <w:ins w:id="419" w:author="Löfbom, Per" w:date="2021-09-09T10:15:00Z"/>
                <w:rFonts w:cstheme="minorHAnsi"/>
              </w:rPr>
            </w:pPr>
            <w:ins w:id="420" w:author="Löfbom, Per" w:date="2021-09-09T10:02:00Z">
              <w:r w:rsidRPr="001E1D4F">
                <w:rPr>
                  <w:rFonts w:cstheme="minorHAnsi"/>
                </w:rPr>
                <w:t>Globally unique identification of the service. Newer versions of the same service specification shall not change the id.</w:t>
              </w:r>
            </w:ins>
          </w:p>
          <w:p w:rsidR="006C30A1" w:rsidRPr="006C30A1" w:rsidRDefault="006C30A1" w:rsidP="006C30A1">
            <w:pPr>
              <w:pStyle w:val="Tabletext"/>
              <w:rPr>
                <w:ins w:id="421" w:author="Löfbom, Per" w:date="2021-09-09T10:02:00Z"/>
                <w:rFonts w:cstheme="minorHAnsi"/>
                <w:color w:val="FF0000"/>
                <w:rPrChange w:id="422" w:author="Löfbom, Per" w:date="2021-09-09T10:17:00Z">
                  <w:rPr>
                    <w:ins w:id="423" w:author="Löfbom, Per" w:date="2021-09-09T10:02:00Z"/>
                    <w:rFonts w:cstheme="minorHAnsi"/>
                  </w:rPr>
                </w:rPrChange>
              </w:rPr>
            </w:pPr>
            <w:ins w:id="424" w:author="Löfbom, Per" w:date="2021-09-09T10:15:00Z">
              <w:r w:rsidRPr="006C30A1">
                <w:rPr>
                  <w:rFonts w:cstheme="minorHAnsi"/>
                  <w:color w:val="FF0000"/>
                  <w:rPrChange w:id="425" w:author="Löfbom, Per" w:date="2021-09-09T10:17:00Z">
                    <w:rPr>
                      <w:rFonts w:cstheme="minorHAnsi"/>
                    </w:rPr>
                  </w:rPrChange>
                </w:rPr>
                <w:t xml:space="preserve">The identifier should </w:t>
              </w:r>
            </w:ins>
            <w:ins w:id="426" w:author="Löfbom, Per" w:date="2021-09-09T10:16:00Z">
              <w:r w:rsidR="00376638">
                <w:rPr>
                  <w:rFonts w:cstheme="minorHAnsi"/>
                  <w:color w:val="FF0000"/>
                  <w:rPrChange w:id="427" w:author="Löfbom, Per" w:date="2021-09-09T10:17:00Z">
                    <w:rPr>
                      <w:rFonts w:cstheme="minorHAnsi"/>
                      <w:color w:val="FF0000"/>
                    </w:rPr>
                  </w:rPrChange>
                </w:rPr>
                <w:t>conform to</w:t>
              </w:r>
              <w:r w:rsidRPr="006C30A1">
                <w:rPr>
                  <w:rFonts w:cstheme="minorHAnsi"/>
                  <w:color w:val="FF0000"/>
                  <w:rPrChange w:id="428" w:author="Löfbom, Per" w:date="2021-09-09T10:17:00Z">
                    <w:rPr>
                      <w:rFonts w:cstheme="minorHAnsi"/>
                    </w:rPr>
                  </w:rPrChange>
                </w:rPr>
                <w:t xml:space="preserve"> an </w:t>
              </w:r>
            </w:ins>
            <w:ins w:id="429" w:author="Löfbom, Per" w:date="2021-09-09T10:15:00Z">
              <w:r w:rsidRPr="006C30A1">
                <w:rPr>
                  <w:rFonts w:cstheme="minorHAnsi"/>
                  <w:color w:val="FF0000"/>
                  <w:rPrChange w:id="430" w:author="Löfbom, Per" w:date="2021-09-09T10:17:00Z">
                    <w:rPr>
                      <w:rFonts w:cstheme="minorHAnsi"/>
                    </w:rPr>
                  </w:rPrChange>
                </w:rPr>
                <w:t>MRN identity</w:t>
              </w:r>
            </w:ins>
            <w:ins w:id="431" w:author="Löfbom, Per" w:date="2021-09-09T10:16:00Z">
              <w:r w:rsidRPr="006C30A1">
                <w:rPr>
                  <w:rFonts w:cstheme="minorHAnsi"/>
                  <w:color w:val="FF0000"/>
                  <w:rPrChange w:id="432" w:author="Löfbom, Per" w:date="2021-09-09T10:17:00Z">
                    <w:rPr>
                      <w:rFonts w:cstheme="minorHAnsi"/>
                    </w:rPr>
                  </w:rPrChange>
                </w:rPr>
                <w:t>.</w:t>
              </w:r>
            </w:ins>
          </w:p>
          <w:p w:rsidR="00EC5C55" w:rsidRPr="001E1D4F" w:rsidRDefault="00EC5C55" w:rsidP="00376638">
            <w:pPr>
              <w:pStyle w:val="Tabletext"/>
              <w:rPr>
                <w:ins w:id="433" w:author="Löfbom, Per" w:date="2021-09-09T10:02:00Z"/>
                <w:rFonts w:cstheme="minorHAnsi"/>
              </w:rPr>
            </w:pPr>
          </w:p>
        </w:tc>
      </w:tr>
      <w:tr w:rsidR="00EC5C55" w:rsidRPr="001E1D4F" w:rsidTr="00376638">
        <w:trPr>
          <w:cantSplit/>
          <w:trHeight w:val="2"/>
          <w:ins w:id="434"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435"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36" w:author="Löfbom, Per" w:date="2021-09-09T10:02:00Z"/>
                <w:rFonts w:cstheme="minorHAnsi"/>
              </w:rPr>
            </w:pPr>
            <w:ins w:id="437" w:author="Löfbom, Per" w:date="2021-09-09T10:02:00Z">
              <w:r w:rsidRPr="001E1D4F">
                <w:rPr>
                  <w:rFonts w:cstheme="minorHAnsi"/>
                </w:rPr>
                <w:t>version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38" w:author="Löfbom, Per" w:date="2021-09-09T10:02:00Z"/>
                <w:rFonts w:cstheme="minorHAnsi"/>
              </w:rPr>
            </w:pPr>
            <w:ins w:id="439" w:author="Löfbom, Per" w:date="2021-09-09T10:02:00Z">
              <w:r w:rsidRPr="001E1D4F">
                <w:rPr>
                  <w:rFonts w:cstheme="minorHAnsi"/>
                </w:rPr>
                <w:t>ServiceVersion</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40" w:author="Löfbom, Per" w:date="2021-09-09T10:02:00Z"/>
                <w:rFonts w:cstheme="minorHAnsi"/>
              </w:rPr>
            </w:pPr>
            <w:ins w:id="441" w:author="Löfbom, Per" w:date="2021-09-09T10:02:00Z">
              <w:r w:rsidRPr="001E1D4F">
                <w:rPr>
                  <w:rFonts w:cstheme="minorHAnsi"/>
                </w:rPr>
                <w:t>Service version indicator type to be used by service specifications, designs, instances. Currently, the version indicator is defined as a string.</w:t>
              </w:r>
            </w:ins>
          </w:p>
          <w:p w:rsidR="00EC5C55" w:rsidRPr="001E1D4F" w:rsidRDefault="00EC5C55" w:rsidP="00376638">
            <w:pPr>
              <w:pStyle w:val="Tabletext"/>
              <w:rPr>
                <w:ins w:id="442" w:author="Löfbom, Per" w:date="2021-09-09T10:02:00Z"/>
                <w:rFonts w:cstheme="minorHAnsi"/>
              </w:rPr>
            </w:pPr>
            <w:ins w:id="443" w:author="Löfbom, Per" w:date="2021-09-09T10:02:00Z">
              <w:r w:rsidRPr="001E1D4F">
                <w:rPr>
                  <w:rFonts w:cstheme="minorHAnsi"/>
                </w:rPr>
                <w:t>Version of the service specification.  A service specification is uniquely identified by its id and version.  Any change in the service data model or in the service interface definition requires a new version of the service specification</w:t>
              </w:r>
            </w:ins>
          </w:p>
        </w:tc>
      </w:tr>
      <w:tr w:rsidR="00EC5C55" w:rsidRPr="001E1D4F" w:rsidTr="00376638">
        <w:trPr>
          <w:cantSplit/>
          <w:trHeight w:val="2"/>
          <w:ins w:id="444"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445"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46" w:author="Löfbom, Per" w:date="2021-09-09T10:02:00Z"/>
                <w:rFonts w:cstheme="minorHAnsi"/>
              </w:rPr>
            </w:pPr>
            <w:ins w:id="447" w:author="Löfbom, Per" w:date="2021-09-09T10:02:00Z">
              <w:r w:rsidRPr="001E1D4F">
                <w:rPr>
                  <w:rFonts w:cstheme="minorHAnsi"/>
                </w:rPr>
                <w:t>status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48" w:author="Löfbom, Per" w:date="2021-09-09T10:02:00Z"/>
                <w:rFonts w:cstheme="minorHAnsi"/>
              </w:rPr>
            </w:pPr>
            <w:ins w:id="449" w:author="Löfbom, Per" w:date="2021-09-09T10:02:00Z">
              <w:r w:rsidRPr="001E1D4F">
                <w:rPr>
                  <w:rFonts w:cstheme="minorHAnsi"/>
                </w:rPr>
                <w:t>StatusType &lt;&lt;enumeration&gt;&gt;</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50" w:author="Löfbom, Per" w:date="2021-09-09T10:02:00Z"/>
                <w:rFonts w:cstheme="minorHAnsi"/>
              </w:rPr>
            </w:pPr>
            <w:ins w:id="451" w:author="Löfbom, Per" w:date="2021-09-09T10:02:00Z">
              <w:r w:rsidRPr="001E1D4F">
                <w:rPr>
                  <w:rFonts w:cstheme="minorHAnsi"/>
                </w:rPr>
                <w:t xml:space="preserve">Status of the service specification.  The status field has one of the following values: </w:t>
              </w:r>
            </w:ins>
          </w:p>
          <w:p w:rsidR="00EC5C55" w:rsidRPr="001E1D4F" w:rsidRDefault="00EC5C55" w:rsidP="00376638">
            <w:pPr>
              <w:pStyle w:val="Tablebullet"/>
              <w:rPr>
                <w:ins w:id="452" w:author="Löfbom, Per" w:date="2021-09-09T10:02:00Z"/>
                <w:rFonts w:cstheme="minorHAnsi"/>
              </w:rPr>
            </w:pPr>
            <w:ins w:id="453" w:author="Löfbom, Per" w:date="2021-09-09T10:02:00Z">
              <w:r w:rsidRPr="001E1D4F">
                <w:rPr>
                  <w:rFonts w:cstheme="minorHAnsi"/>
                </w:rPr>
                <w:t>provisional;</w:t>
              </w:r>
            </w:ins>
          </w:p>
          <w:p w:rsidR="00EC5C55" w:rsidRPr="001E1D4F" w:rsidRDefault="00EC5C55" w:rsidP="00376638">
            <w:pPr>
              <w:pStyle w:val="Tablebullet"/>
              <w:rPr>
                <w:ins w:id="454" w:author="Löfbom, Per" w:date="2021-09-09T10:02:00Z"/>
                <w:rFonts w:cstheme="minorHAnsi"/>
              </w:rPr>
            </w:pPr>
            <w:ins w:id="455" w:author="Löfbom, Per" w:date="2021-09-09T10:02:00Z">
              <w:r w:rsidRPr="001E1D4F">
                <w:rPr>
                  <w:rFonts w:cstheme="minorHAnsi"/>
                </w:rPr>
                <w:t>released;</w:t>
              </w:r>
            </w:ins>
          </w:p>
          <w:p w:rsidR="00EC5C55" w:rsidRPr="001E1D4F" w:rsidRDefault="00EC5C55" w:rsidP="00376638">
            <w:pPr>
              <w:pStyle w:val="Tablebullet"/>
              <w:rPr>
                <w:ins w:id="456" w:author="Löfbom, Per" w:date="2021-09-09T10:02:00Z"/>
                <w:rFonts w:cstheme="minorHAnsi"/>
              </w:rPr>
            </w:pPr>
            <w:ins w:id="457" w:author="Löfbom, Per" w:date="2021-09-09T10:02:00Z">
              <w:r w:rsidRPr="001E1D4F">
                <w:rPr>
                  <w:rFonts w:cstheme="minorHAnsi"/>
                </w:rPr>
                <w:t>deprecated;</w:t>
              </w:r>
            </w:ins>
          </w:p>
          <w:p w:rsidR="00EC5C55" w:rsidRPr="001E1D4F" w:rsidRDefault="00EC5C55" w:rsidP="00376638">
            <w:pPr>
              <w:pStyle w:val="Tablebullet"/>
              <w:rPr>
                <w:ins w:id="458" w:author="Löfbom, Per" w:date="2021-09-09T10:02:00Z"/>
                <w:rFonts w:cstheme="minorHAnsi"/>
              </w:rPr>
            </w:pPr>
            <w:ins w:id="459" w:author="Löfbom, Per" w:date="2021-09-09T10:02:00Z">
              <w:r w:rsidRPr="001E1D4F">
                <w:rPr>
                  <w:rFonts w:cstheme="minorHAnsi"/>
                </w:rPr>
                <w:t>deleted.</w:t>
              </w:r>
            </w:ins>
          </w:p>
        </w:tc>
      </w:tr>
      <w:tr w:rsidR="00EC5C55" w:rsidRPr="001E1D4F" w:rsidTr="00376638">
        <w:trPr>
          <w:cantSplit/>
          <w:trHeight w:val="2"/>
          <w:ins w:id="460"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461"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62" w:author="Löfbom, Per" w:date="2021-09-09T10:02:00Z"/>
                <w:rFonts w:cstheme="minorHAnsi"/>
              </w:rPr>
            </w:pPr>
            <w:ins w:id="463" w:author="Löfbom, Per" w:date="2021-09-09T10:02:00Z">
              <w:r w:rsidRPr="001E1D4F">
                <w:rPr>
                  <w:rFonts w:cstheme="minorHAnsi"/>
                </w:rPr>
                <w:t>description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64" w:author="Löfbom, Per" w:date="2021-09-09T10:02:00Z"/>
                <w:rFonts w:cstheme="minorHAnsi"/>
              </w:rPr>
            </w:pPr>
            <w:ins w:id="465"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66" w:author="Löfbom, Per" w:date="2021-09-09T10:02:00Z"/>
                <w:rFonts w:cstheme="minorHAnsi"/>
              </w:rPr>
            </w:pPr>
            <w:ins w:id="467" w:author="Löfbom, Per" w:date="2021-09-09T10:02:00Z">
              <w:r w:rsidRPr="001E1D4F">
                <w:rPr>
                  <w:rFonts w:cstheme="minorHAnsi"/>
                </w:rPr>
                <w:t>A human readable short description of the service.  The description shall contain an abstract of what a service implementing this specification would do.</w:t>
              </w:r>
            </w:ins>
          </w:p>
        </w:tc>
      </w:tr>
      <w:tr w:rsidR="00EC5C55" w:rsidRPr="001E1D4F" w:rsidTr="00376638">
        <w:trPr>
          <w:cantSplit/>
          <w:trHeight w:val="2"/>
          <w:ins w:id="468"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469"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70" w:author="Löfbom, Per" w:date="2021-09-09T10:02:00Z"/>
                <w:rFonts w:cstheme="minorHAnsi"/>
              </w:rPr>
            </w:pPr>
            <w:ins w:id="471" w:author="Löfbom, Per" w:date="2021-09-09T10:02:00Z">
              <w:r w:rsidRPr="001E1D4F">
                <w:rPr>
                  <w:rFonts w:cstheme="minorHAnsi"/>
                </w:rPr>
                <w:t>keywords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72" w:author="Löfbom, Per" w:date="2021-09-09T10:02:00Z"/>
                <w:rFonts w:cstheme="minorHAnsi"/>
              </w:rPr>
            </w:pPr>
            <w:ins w:id="473"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74" w:author="Löfbom, Per" w:date="2021-09-09T10:02:00Z"/>
                <w:rFonts w:cstheme="minorHAnsi"/>
              </w:rPr>
            </w:pPr>
            <w:ins w:id="475" w:author="Löfbom, Per" w:date="2021-09-09T10:02:00Z">
              <w:r w:rsidRPr="001E1D4F">
                <w:rPr>
                  <w:rFonts w:cstheme="minorHAnsi"/>
                </w:rPr>
                <w:t>A list of keywords associated with the service.</w:t>
              </w:r>
            </w:ins>
          </w:p>
        </w:tc>
      </w:tr>
      <w:tr w:rsidR="00EC5C55" w:rsidRPr="001E1D4F" w:rsidTr="00376638">
        <w:trPr>
          <w:cantSplit/>
          <w:trHeight w:val="2"/>
          <w:ins w:id="476"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477"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78" w:author="Löfbom, Per" w:date="2021-09-09T10:02:00Z"/>
                <w:rFonts w:cstheme="minorHAnsi"/>
              </w:rPr>
            </w:pPr>
            <w:ins w:id="479" w:author="Löfbom, Per" w:date="2021-09-09T10:02:00Z">
              <w:r w:rsidRPr="001E1D4F">
                <w:rPr>
                  <w:rFonts w:cstheme="minorHAnsi"/>
                </w:rPr>
                <w:t>isSpatialExclusive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80" w:author="Löfbom, Per" w:date="2021-09-09T10:02:00Z"/>
                <w:rFonts w:cstheme="minorHAnsi"/>
              </w:rPr>
            </w:pPr>
            <w:ins w:id="481" w:author="Löfbom, Per" w:date="2021-09-09T10:02:00Z">
              <w:r w:rsidRPr="001E1D4F">
                <w:rPr>
                  <w:rFonts w:cstheme="minorHAnsi"/>
                </w:rPr>
                <w:t>Boolean</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82" w:author="Löfbom, Per" w:date="2021-09-09T10:02:00Z"/>
                <w:rFonts w:cstheme="minorHAnsi"/>
              </w:rPr>
            </w:pPr>
            <w:ins w:id="483" w:author="Löfbom, Per" w:date="2021-09-09T10:02:00Z">
              <w:r w:rsidRPr="001E1D4F">
                <w:rPr>
                  <w:rFonts w:cstheme="minorHAnsi"/>
                </w:rPr>
                <w:t>Flag to indicate whether the service shall be ‘spatial exclusive’.  ‘Spatial exclusiveness’ means that just one service instance of the same service specification providing the same technical design is allowed to be registered for a certain geographical area.</w:t>
              </w:r>
            </w:ins>
          </w:p>
        </w:tc>
      </w:tr>
      <w:tr w:rsidR="00EC5C55" w:rsidRPr="001E1D4F" w:rsidTr="00376638">
        <w:trPr>
          <w:cantSplit/>
          <w:trHeight w:val="2"/>
          <w:ins w:id="484"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485"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86" w:author="Löfbom, Per" w:date="2021-09-09T10:02:00Z"/>
                <w:rFonts w:cstheme="minorHAnsi"/>
              </w:rPr>
            </w:pPr>
            <w:ins w:id="487" w:author="Löfbom, Per" w:date="2021-09-09T10:02:00Z">
              <w:r w:rsidRPr="001E1D4F">
                <w:rPr>
                  <w:rFonts w:cstheme="minorHAnsi"/>
                </w:rPr>
                <w:t>requirements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88" w:author="Löfbom, Per" w:date="2021-09-09T10:02:00Z"/>
                <w:rFonts w:cstheme="minorHAnsi"/>
              </w:rPr>
            </w:pPr>
            <w:ins w:id="489" w:author="Löfbom, Per" w:date="2021-09-09T10:02:00Z">
              <w:r w:rsidRPr="001E1D4F">
                <w:rPr>
                  <w:rFonts w:cstheme="minorHAnsi"/>
                </w:rPr>
                <w:t>Requirements</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90" w:author="Löfbom, Per" w:date="2021-09-09T10:02:00Z"/>
                <w:rFonts w:cstheme="minorHAnsi"/>
              </w:rPr>
            </w:pPr>
            <w:ins w:id="491" w:author="Löfbom, Per" w:date="2021-09-09T10:02:00Z">
              <w:r w:rsidRPr="001E1D4F">
                <w:rPr>
                  <w:rFonts w:cstheme="minorHAnsi"/>
                </w:rPr>
                <w:t>Refers to requirements specifications for the service. Business requirements, functional and non-functional requirements shall be listed here.  At least one requirement is mandatory.</w:t>
              </w:r>
            </w:ins>
          </w:p>
        </w:tc>
      </w:tr>
      <w:tr w:rsidR="00EC5C55" w:rsidRPr="001E1D4F" w:rsidTr="00376638">
        <w:trPr>
          <w:cantSplit/>
          <w:trHeight w:val="2"/>
          <w:ins w:id="492"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493"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94" w:author="Löfbom, Per" w:date="2021-09-09T10:02:00Z"/>
                <w:rFonts w:cstheme="minorHAnsi"/>
              </w:rPr>
            </w:pPr>
            <w:ins w:id="495" w:author="Löfbom, Per" w:date="2021-09-09T10:02:00Z">
              <w:r w:rsidRPr="001E1D4F">
                <w:rPr>
                  <w:rFonts w:cstheme="minorHAnsi"/>
                </w:rPr>
                <w:t>authorInfos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96" w:author="Löfbom, Per" w:date="2021-09-09T10:02:00Z"/>
                <w:rFonts w:cstheme="minorHAnsi"/>
              </w:rPr>
            </w:pPr>
            <w:ins w:id="497" w:author="Löfbom, Per" w:date="2021-09-09T10:02:00Z">
              <w:r w:rsidRPr="001E1D4F">
                <w:rPr>
                  <w:rFonts w:cstheme="minorHAnsi"/>
                </w:rPr>
                <w:t>AuthorInfo</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498" w:author="Löfbom, Per" w:date="2021-09-09T10:02:00Z"/>
                <w:rFonts w:cstheme="minorHAnsi"/>
              </w:rPr>
            </w:pPr>
            <w:ins w:id="499" w:author="Löfbom, Per" w:date="2021-09-09T10:02:00Z">
              <w:r w:rsidRPr="001E1D4F">
                <w:rPr>
                  <w:rFonts w:cstheme="minorHAnsi"/>
                </w:rPr>
                <w:t>Refers to administrative information about the authors of the service.  It is mandatory to provide at least one author information.</w:t>
              </w:r>
            </w:ins>
          </w:p>
        </w:tc>
      </w:tr>
      <w:tr w:rsidR="00EC5C55" w:rsidRPr="001E1D4F" w:rsidTr="00376638">
        <w:trPr>
          <w:cantSplit/>
          <w:trHeight w:val="2"/>
          <w:ins w:id="500"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501"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02" w:author="Löfbom, Per" w:date="2021-09-09T10:02:00Z"/>
                <w:rFonts w:cstheme="minorHAnsi"/>
              </w:rPr>
            </w:pPr>
            <w:ins w:id="503" w:author="Löfbom, Per" w:date="2021-09-09T10:02:00Z">
              <w:r w:rsidRPr="001E1D4F">
                <w:rPr>
                  <w:rFonts w:cstheme="minorHAnsi"/>
                </w:rPr>
                <w:t>serviceInterfaces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04" w:author="Löfbom, Per" w:date="2021-09-09T10:02:00Z"/>
                <w:rFonts w:cstheme="minorHAnsi"/>
              </w:rPr>
            </w:pPr>
            <w:ins w:id="505" w:author="Löfbom, Per" w:date="2021-09-09T10:02:00Z">
              <w:r w:rsidRPr="001E1D4F">
                <w:rPr>
                  <w:rFonts w:cstheme="minorHAnsi"/>
                </w:rPr>
                <w:t>ServiceInterface</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06" w:author="Löfbom, Per" w:date="2021-09-09T10:02:00Z"/>
                <w:rFonts w:cstheme="minorHAnsi"/>
              </w:rPr>
            </w:pPr>
            <w:ins w:id="507" w:author="Löfbom, Per" w:date="2021-09-09T10:02:00Z">
              <w:r w:rsidRPr="001E1D4F">
                <w:rPr>
                  <w:rFonts w:cstheme="minorHAnsi"/>
                </w:rPr>
                <w:t>Refers to the definition of service interfaces.  At least one service interface shall be defined.</w:t>
              </w:r>
            </w:ins>
          </w:p>
        </w:tc>
      </w:tr>
      <w:tr w:rsidR="00EC5C55" w:rsidRPr="001E1D4F" w:rsidTr="00376638">
        <w:trPr>
          <w:cantSplit/>
          <w:trHeight w:val="2"/>
          <w:ins w:id="508" w:author="Löfbom, Per" w:date="2021-09-09T10:02:00Z"/>
        </w:trPr>
        <w:tc>
          <w:tcPr>
            <w:tcW w:w="540" w:type="dxa"/>
            <w:vMerge/>
            <w:tcBorders>
              <w:left w:val="single" w:sz="2" w:space="0" w:color="auto"/>
              <w:bottom w:val="single" w:sz="2" w:space="0" w:color="auto"/>
              <w:right w:val="single" w:sz="2" w:space="0" w:color="auto"/>
            </w:tcBorders>
            <w:shd w:val="clear" w:color="auto" w:fill="FFFFFF"/>
          </w:tcPr>
          <w:p w:rsidR="00EC5C55" w:rsidRPr="001E1D4F" w:rsidRDefault="00EC5C55" w:rsidP="00376638">
            <w:pPr>
              <w:rPr>
                <w:ins w:id="509"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10" w:author="Löfbom, Per" w:date="2021-09-09T10:02:00Z"/>
                <w:rFonts w:cstheme="minorHAnsi"/>
              </w:rPr>
            </w:pPr>
            <w:ins w:id="511" w:author="Löfbom, Per" w:date="2021-09-09T10:02:00Z">
              <w:r w:rsidRPr="001E1D4F">
                <w:rPr>
                  <w:rFonts w:cstheme="minorHAnsi"/>
                </w:rPr>
                <w:t>serviceDataModel</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12" w:author="Löfbom, Per" w:date="2021-09-09T10:02:00Z"/>
                <w:rFonts w:cstheme="minorHAnsi"/>
              </w:rPr>
            </w:pPr>
            <w:ins w:id="513" w:author="Löfbom, Per" w:date="2021-09-09T10:02:00Z">
              <w:r w:rsidRPr="001E1D4F">
                <w:rPr>
                  <w:rFonts w:cstheme="minorHAnsi"/>
                </w:rPr>
                <w:t>ServiceDataModel</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14" w:author="Löfbom, Per" w:date="2021-09-09T10:02:00Z"/>
                <w:rFonts w:cstheme="minorHAnsi"/>
              </w:rPr>
            </w:pPr>
            <w:ins w:id="515" w:author="Löfbom, Per" w:date="2021-09-09T10:02:00Z">
              <w:r w:rsidRPr="001E1D4F">
                <w:rPr>
                  <w:rFonts w:cstheme="minorHAnsi"/>
                </w:rPr>
                <w:t>Mandatory reference to the definition of the logical service data model.</w:t>
              </w:r>
            </w:ins>
          </w:p>
        </w:tc>
      </w:tr>
      <w:tr w:rsidR="00EC5C55" w:rsidRPr="001E1D4F" w:rsidTr="00376638">
        <w:trPr>
          <w:cantSplit/>
          <w:trHeight w:val="242"/>
          <w:tblHeader/>
          <w:ins w:id="516"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517" w:author="Löfbom, Per" w:date="2021-09-09T10:02:00Z"/>
                <w:rFonts w:cstheme="minorHAnsi"/>
              </w:rPr>
            </w:pPr>
            <w:ins w:id="518" w:author="Löfbom, Per" w:date="2021-09-09T10:02: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519" w:author="Löfbom, Per" w:date="2021-09-09T10:02:00Z"/>
                <w:rFonts w:cstheme="minorHAnsi"/>
              </w:rPr>
            </w:pPr>
            <w:ins w:id="520" w:author="Löfbom, Per" w:date="2021-09-09T10:02:00Z">
              <w:r w:rsidRPr="001E1D4F">
                <w:rPr>
                  <w:rFonts w:cstheme="minorHAnsi"/>
                </w:rPr>
                <w:t>Description</w:t>
              </w:r>
            </w:ins>
          </w:p>
        </w:tc>
      </w:tr>
      <w:tr w:rsidR="00EC5C55" w:rsidRPr="001E1D4F" w:rsidTr="00376638">
        <w:trPr>
          <w:cantSplit/>
          <w:trHeight w:val="242"/>
          <w:tblHeader/>
          <w:ins w:id="521"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22" w:author="Löfbom, Per" w:date="2021-09-09T10:02:00Z"/>
                <w:rFonts w:cstheme="minorHAnsi"/>
              </w:rPr>
            </w:pPr>
            <w:ins w:id="523" w:author="Löfbom, Per" w:date="2021-09-09T10:02:00Z">
              <w:r w:rsidRPr="001E1D4F">
                <w:rPr>
                  <w:rFonts w:cstheme="minorHAnsi"/>
                </w:rPr>
                <w:t>Requirements</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24" w:author="Löfbom, Per" w:date="2021-09-09T10:02:00Z"/>
                <w:rFonts w:cstheme="minorHAnsi"/>
              </w:rPr>
            </w:pPr>
            <w:ins w:id="525" w:author="Löfbom, Per" w:date="2021-09-09T10:02:00Z">
              <w:r w:rsidRPr="001E1D4F">
                <w:rPr>
                  <w:rFonts w:cstheme="minorHAnsi"/>
                </w:rPr>
                <w:t>A requirement that the service shall fulfil.</w:t>
              </w:r>
            </w:ins>
          </w:p>
        </w:tc>
      </w:tr>
      <w:tr w:rsidR="00EC5C55" w:rsidRPr="001E1D4F" w:rsidTr="00376638">
        <w:trPr>
          <w:cantSplit/>
          <w:trHeight w:val="230"/>
          <w:tblHeader/>
          <w:ins w:id="526" w:author="Löfbom, Per" w:date="2021-09-09T10:02:00Z"/>
        </w:trPr>
        <w:tc>
          <w:tcPr>
            <w:tcW w:w="540" w:type="dxa"/>
            <w:vMerge w:val="restart"/>
            <w:tcBorders>
              <w:top w:val="single" w:sz="2" w:space="0" w:color="auto"/>
              <w:left w:val="single" w:sz="2" w:space="0" w:color="auto"/>
              <w:right w:val="single" w:sz="2" w:space="0" w:color="auto"/>
            </w:tcBorders>
            <w:shd w:val="clear" w:color="auto" w:fill="FFFFFF"/>
          </w:tcPr>
          <w:p w:rsidR="00EC5C55" w:rsidRPr="001E1D4F" w:rsidRDefault="00EC5C55" w:rsidP="00376638">
            <w:pPr>
              <w:rPr>
                <w:ins w:id="527"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528" w:author="Löfbom, Per" w:date="2021-09-09T10:02:00Z"/>
                <w:rFonts w:cstheme="minorHAnsi"/>
              </w:rPr>
            </w:pPr>
            <w:ins w:id="529" w:author="Löfbom, Per" w:date="2021-09-09T10:0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530" w:author="Löfbom, Per" w:date="2021-09-09T10:02:00Z"/>
                <w:rFonts w:cstheme="minorHAnsi"/>
              </w:rPr>
            </w:pPr>
            <w:ins w:id="531" w:author="Löfbom, Per" w:date="2021-09-09T10:0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532" w:author="Löfbom, Per" w:date="2021-09-09T10:02:00Z"/>
                <w:rFonts w:cstheme="minorHAnsi"/>
              </w:rPr>
            </w:pPr>
            <w:ins w:id="533" w:author="Löfbom, Per" w:date="2021-09-09T10:02:00Z">
              <w:r w:rsidRPr="001E1D4F">
                <w:rPr>
                  <w:rFonts w:cstheme="minorHAnsi"/>
                </w:rPr>
                <w:t>Description</w:t>
              </w:r>
            </w:ins>
          </w:p>
        </w:tc>
      </w:tr>
      <w:tr w:rsidR="00EC5C55" w:rsidRPr="001E1D4F" w:rsidTr="00376638">
        <w:trPr>
          <w:cantSplit/>
          <w:trHeight w:val="2"/>
          <w:ins w:id="534"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535"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36" w:author="Löfbom, Per" w:date="2021-09-09T10:02:00Z"/>
                <w:rFonts w:cstheme="minorHAnsi"/>
              </w:rPr>
            </w:pPr>
            <w:ins w:id="537" w:author="Löfbom, Per" w:date="2021-09-09T10:02:00Z">
              <w:r w:rsidRPr="001E1D4F">
                <w:rPr>
                  <w:rFonts w:cstheme="minorHAnsi"/>
                </w:rPr>
                <w:t>id</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38" w:author="Löfbom, Per" w:date="2021-09-09T10:02:00Z"/>
                <w:rFonts w:cstheme="minorHAnsi"/>
              </w:rPr>
            </w:pPr>
            <w:ins w:id="539"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983E0E" w:rsidRDefault="00EC5C55" w:rsidP="00376638">
            <w:pPr>
              <w:pStyle w:val="Tabletext"/>
              <w:rPr>
                <w:ins w:id="540" w:author="Löfbom, Per" w:date="2021-09-09T10:21:00Z"/>
                <w:rFonts w:cstheme="minorHAnsi"/>
                <w:strike/>
                <w:color w:val="auto"/>
                <w:rPrChange w:id="541" w:author="Löfbom, Per" w:date="2021-09-10T14:40:00Z">
                  <w:rPr>
                    <w:ins w:id="542" w:author="Löfbom, Per" w:date="2021-09-09T10:21:00Z"/>
                    <w:rFonts w:cstheme="minorHAnsi"/>
                    <w:strike/>
                    <w:color w:val="FF0000"/>
                  </w:rPr>
                </w:rPrChange>
              </w:rPr>
            </w:pPr>
            <w:ins w:id="543" w:author="Löfbom, Per" w:date="2021-09-09T10:02:00Z">
              <w:r w:rsidRPr="00983E0E">
                <w:rPr>
                  <w:rFonts w:cstheme="minorHAnsi"/>
                  <w:strike/>
                  <w:color w:val="auto"/>
                  <w:rPrChange w:id="544" w:author="Löfbom, Per" w:date="2021-09-10T14:40:00Z">
                    <w:rPr>
                      <w:rFonts w:cstheme="minorHAnsi"/>
                    </w:rPr>
                  </w:rPrChange>
                </w:rPr>
                <w:t>Globally unique requirement identification</w:t>
              </w:r>
            </w:ins>
          </w:p>
          <w:p w:rsidR="006C30A1" w:rsidRPr="006C30A1" w:rsidRDefault="006C30A1" w:rsidP="006C30A1">
            <w:pPr>
              <w:pStyle w:val="Tabletext"/>
              <w:rPr>
                <w:ins w:id="545" w:author="Löfbom, Per" w:date="2021-09-09T10:02:00Z"/>
                <w:rFonts w:cstheme="minorHAnsi"/>
                <w:rPrChange w:id="546" w:author="Löfbom, Per" w:date="2021-09-09T10:21:00Z">
                  <w:rPr>
                    <w:ins w:id="547" w:author="Löfbom, Per" w:date="2021-09-09T10:02:00Z"/>
                    <w:rFonts w:cstheme="minorHAnsi"/>
                  </w:rPr>
                </w:rPrChange>
              </w:rPr>
              <w:pPrChange w:id="548" w:author="Löfbom, Per" w:date="2021-09-09T10:22:00Z">
                <w:pPr>
                  <w:pStyle w:val="Tabletext"/>
                </w:pPr>
              </w:pPrChange>
            </w:pPr>
            <w:ins w:id="549" w:author="Löfbom, Per" w:date="2021-09-09T10:22:00Z">
              <w:r>
                <w:rPr>
                  <w:rFonts w:cstheme="minorHAnsi"/>
                  <w:color w:val="FF0000"/>
                </w:rPr>
                <w:t>Unique identification of the r</w:t>
              </w:r>
            </w:ins>
            <w:ins w:id="550" w:author="Löfbom, Per" w:date="2021-09-09T10:21:00Z">
              <w:r w:rsidRPr="006C30A1">
                <w:rPr>
                  <w:rFonts w:cstheme="minorHAnsi"/>
                  <w:color w:val="FF0000"/>
                  <w:rPrChange w:id="551" w:author="Löfbom, Per" w:date="2021-09-09T10:21:00Z">
                    <w:rPr>
                      <w:rFonts w:cstheme="minorHAnsi"/>
                      <w:strike/>
                      <w:color w:val="FF0000"/>
                    </w:rPr>
                  </w:rPrChange>
                </w:rPr>
                <w:t>equirement</w:t>
              </w:r>
            </w:ins>
          </w:p>
        </w:tc>
      </w:tr>
      <w:tr w:rsidR="00EC5C55" w:rsidRPr="001E1D4F" w:rsidTr="00376638">
        <w:trPr>
          <w:cantSplit/>
          <w:trHeight w:val="2"/>
          <w:ins w:id="552"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553"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text"/>
              <w:rPr>
                <w:ins w:id="554" w:author="Löfbom, Per" w:date="2021-09-09T10:02:00Z"/>
                <w:rFonts w:cstheme="minorHAnsi"/>
              </w:rPr>
            </w:pPr>
            <w:ins w:id="555" w:author="Löfbom, Per" w:date="2021-09-09T10:02:00Z">
              <w:r w:rsidRPr="001E1D4F">
                <w:rPr>
                  <w:rFonts w:cstheme="minorHAnsi"/>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56" w:author="Löfbom, Per" w:date="2021-09-09T10:02:00Z"/>
                <w:rFonts w:cstheme="minorHAnsi"/>
              </w:rPr>
            </w:pPr>
            <w:ins w:id="557"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58" w:author="Löfbom, Per" w:date="2021-09-09T10:02:00Z"/>
                <w:rFonts w:cstheme="minorHAnsi"/>
              </w:rPr>
            </w:pPr>
            <w:ins w:id="559" w:author="Löfbom, Per" w:date="2021-09-09T10:02:00Z">
              <w:r w:rsidRPr="001E1D4F">
                <w:rPr>
                  <w:rFonts w:cstheme="minorHAnsi"/>
                </w:rPr>
                <w:t>Human readable requirement name/summary. Shall not be longer than one line.</w:t>
              </w:r>
            </w:ins>
          </w:p>
        </w:tc>
      </w:tr>
      <w:tr w:rsidR="00EC5C55" w:rsidRPr="001E1D4F" w:rsidTr="00376638">
        <w:trPr>
          <w:cantSplit/>
          <w:trHeight w:val="2"/>
          <w:ins w:id="560"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561"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text"/>
              <w:rPr>
                <w:ins w:id="562" w:author="Löfbom, Per" w:date="2021-09-09T10:02:00Z"/>
                <w:rFonts w:cstheme="minorHAnsi"/>
              </w:rPr>
            </w:pPr>
            <w:ins w:id="563" w:author="Löfbom, Per" w:date="2021-09-09T10:02:00Z">
              <w:r w:rsidRPr="001E1D4F">
                <w:rPr>
                  <w:rFonts w:cstheme="minorHAnsi"/>
                </w:rPr>
                <w:t>text</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64" w:author="Löfbom, Per" w:date="2021-09-09T10:02:00Z"/>
                <w:rFonts w:cstheme="minorHAnsi"/>
              </w:rPr>
            </w:pPr>
            <w:ins w:id="565"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66" w:author="Löfbom, Per" w:date="2021-09-09T10:02:00Z"/>
                <w:rFonts w:cstheme="minorHAnsi"/>
              </w:rPr>
            </w:pPr>
            <w:ins w:id="567" w:author="Löfbom, Per" w:date="2021-09-09T10:02:00Z">
              <w:r w:rsidRPr="001E1D4F">
                <w:rPr>
                  <w:rFonts w:cstheme="minorHAnsi"/>
                </w:rPr>
                <w:t>The human readable requirement text.  Usually formulated in form of a ‘shall’-statement.</w:t>
              </w:r>
            </w:ins>
          </w:p>
        </w:tc>
      </w:tr>
      <w:tr w:rsidR="00EC5C55" w:rsidRPr="001E1D4F" w:rsidTr="00376638">
        <w:trPr>
          <w:cantSplit/>
          <w:trHeight w:val="2"/>
          <w:ins w:id="568"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569"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70" w:author="Löfbom, Per" w:date="2021-09-09T10:02:00Z"/>
                <w:rFonts w:cstheme="minorHAnsi"/>
              </w:rPr>
            </w:pPr>
            <w:ins w:id="571" w:author="Löfbom, Per" w:date="2021-09-09T10:02:00Z">
              <w:r w:rsidRPr="001E1D4F">
                <w:rPr>
                  <w:rFonts w:cstheme="minorHAnsi"/>
                </w:rPr>
                <w:t>rationale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72" w:author="Löfbom, Per" w:date="2021-09-09T10:02:00Z"/>
                <w:rFonts w:cstheme="minorHAnsi"/>
              </w:rPr>
            </w:pPr>
            <w:ins w:id="573"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74" w:author="Löfbom, Per" w:date="2021-09-09T10:02:00Z"/>
                <w:rFonts w:cstheme="minorHAnsi"/>
              </w:rPr>
            </w:pPr>
            <w:ins w:id="575" w:author="Löfbom, Per" w:date="2021-09-09T10:02:00Z">
              <w:r w:rsidRPr="001E1D4F">
                <w:rPr>
                  <w:rFonts w:cstheme="minorHAnsi"/>
                </w:rPr>
                <w:t>Rationale for this requirement.  Textual explanation of why this requirement exists.  Provides background information about the need of the service.</w:t>
              </w:r>
            </w:ins>
          </w:p>
        </w:tc>
      </w:tr>
      <w:tr w:rsidR="00EC5C55" w:rsidRPr="001E1D4F" w:rsidTr="00376638">
        <w:trPr>
          <w:cantSplit/>
          <w:trHeight w:val="2"/>
          <w:ins w:id="576"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577"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78" w:author="Löfbom, Per" w:date="2021-09-09T10:02:00Z"/>
                <w:rFonts w:cstheme="minorHAnsi"/>
              </w:rPr>
            </w:pPr>
            <w:ins w:id="579" w:author="Löfbom, Per" w:date="2021-09-09T10:02:00Z">
              <w:r w:rsidRPr="001E1D4F">
                <w:rPr>
                  <w:rFonts w:cstheme="minorHAnsi"/>
                </w:rPr>
                <w:t>reference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80" w:author="Löfbom, Per" w:date="2021-09-09T10:02:00Z"/>
                <w:rFonts w:cstheme="minorHAnsi"/>
              </w:rPr>
            </w:pPr>
            <w:ins w:id="581"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82" w:author="Löfbom, Per" w:date="2021-09-09T10:02:00Z"/>
                <w:rFonts w:cstheme="minorHAnsi"/>
              </w:rPr>
            </w:pPr>
            <w:ins w:id="583" w:author="Löfbom, Per" w:date="2021-09-09T10:02:00Z">
              <w:r w:rsidRPr="001E1D4F">
                <w:rPr>
                  <w:rFonts w:cstheme="minorHAnsi"/>
                </w:rPr>
                <w:t>Optional information about where the requirement was originally stated.  If the requirement comes from external documents, this attribute shall refer to this source.</w:t>
              </w:r>
            </w:ins>
          </w:p>
        </w:tc>
      </w:tr>
      <w:tr w:rsidR="00EC5C55" w:rsidRPr="001E1D4F" w:rsidTr="00376638">
        <w:trPr>
          <w:cantSplit/>
          <w:trHeight w:val="2"/>
          <w:ins w:id="584" w:author="Löfbom, Per" w:date="2021-09-09T10:02:00Z"/>
        </w:trPr>
        <w:tc>
          <w:tcPr>
            <w:tcW w:w="540" w:type="dxa"/>
            <w:vMerge/>
            <w:tcBorders>
              <w:left w:val="single" w:sz="2" w:space="0" w:color="auto"/>
              <w:bottom w:val="single" w:sz="2" w:space="0" w:color="auto"/>
              <w:right w:val="single" w:sz="2" w:space="0" w:color="auto"/>
            </w:tcBorders>
            <w:shd w:val="clear" w:color="auto" w:fill="FFFFFF"/>
          </w:tcPr>
          <w:p w:rsidR="00EC5C55" w:rsidRPr="001E1D4F" w:rsidRDefault="00EC5C55" w:rsidP="00376638">
            <w:pPr>
              <w:rPr>
                <w:ins w:id="585"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86" w:author="Löfbom, Per" w:date="2021-09-09T10:02:00Z"/>
                <w:rFonts w:cstheme="minorHAnsi"/>
              </w:rPr>
            </w:pPr>
            <w:ins w:id="587" w:author="Löfbom, Per" w:date="2021-09-09T10:02:00Z">
              <w:r w:rsidRPr="001E1D4F">
                <w:rPr>
                  <w:rFonts w:cstheme="minorHAnsi"/>
                </w:rPr>
                <w:t>author</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88" w:author="Löfbom, Per" w:date="2021-09-09T10:02:00Z"/>
                <w:rFonts w:cstheme="minorHAnsi"/>
              </w:rPr>
            </w:pPr>
            <w:ins w:id="589" w:author="Löfbom, Per" w:date="2021-09-09T10:02:00Z">
              <w:r w:rsidRPr="001E1D4F">
                <w:rPr>
                  <w:rFonts w:cstheme="minorHAnsi"/>
                </w:rPr>
                <w:t>AuthorInfo</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590" w:author="Löfbom, Per" w:date="2021-09-09T10:02:00Z"/>
                <w:rFonts w:cstheme="minorHAnsi"/>
              </w:rPr>
            </w:pPr>
            <w:ins w:id="591" w:author="Löfbom, Per" w:date="2021-09-09T10:02:00Z">
              <w:r w:rsidRPr="001E1D4F">
                <w:rPr>
                  <w:rFonts w:cstheme="minorHAnsi"/>
                </w:rPr>
                <w:t>Optional reference(s) to administrative information about the author(s) of the requirement.</w:t>
              </w:r>
            </w:ins>
          </w:p>
        </w:tc>
      </w:tr>
      <w:tr w:rsidR="00EC5C55" w:rsidRPr="001E1D4F" w:rsidTr="00376638">
        <w:trPr>
          <w:cantSplit/>
          <w:trHeight w:val="242"/>
          <w:tblHeader/>
          <w:ins w:id="592"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593" w:author="Löfbom, Per" w:date="2021-09-09T10:02:00Z"/>
                <w:rFonts w:cstheme="minorHAnsi"/>
              </w:rPr>
            </w:pPr>
            <w:ins w:id="594" w:author="Löfbom, Per" w:date="2021-09-09T10:02: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595" w:author="Löfbom, Per" w:date="2021-09-09T10:02:00Z"/>
                <w:rFonts w:cstheme="minorHAnsi"/>
              </w:rPr>
            </w:pPr>
            <w:ins w:id="596" w:author="Löfbom, Per" w:date="2021-09-09T10:02:00Z">
              <w:r w:rsidRPr="001E1D4F">
                <w:rPr>
                  <w:rFonts w:cstheme="minorHAnsi"/>
                </w:rPr>
                <w:t>Description</w:t>
              </w:r>
            </w:ins>
          </w:p>
        </w:tc>
      </w:tr>
      <w:tr w:rsidR="00EC5C55" w:rsidRPr="001E1D4F" w:rsidTr="00376638">
        <w:trPr>
          <w:cantSplit/>
          <w:trHeight w:val="242"/>
          <w:tblHeader/>
          <w:ins w:id="597"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rPr>
                <w:ins w:id="598" w:author="Löfbom, Per" w:date="2021-09-09T10:02:00Z"/>
                <w:rFonts w:asciiTheme="minorHAnsi" w:hAnsiTheme="minorHAnsi" w:cstheme="minorHAnsi"/>
                <w:sz w:val="20"/>
                <w:szCs w:val="20"/>
              </w:rPr>
            </w:pPr>
            <w:ins w:id="599" w:author="Löfbom, Per" w:date="2021-09-09T10:02:00Z">
              <w:r w:rsidRPr="001E1D4F">
                <w:rPr>
                  <w:rFonts w:asciiTheme="minorHAnsi" w:hAnsiTheme="minorHAnsi" w:cstheme="minorHAnsi"/>
                  <w:sz w:val="20"/>
                  <w:szCs w:val="20"/>
                </w:rPr>
                <w:t>AuthorInfo</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rPr>
                <w:ins w:id="600" w:author="Löfbom, Per" w:date="2021-09-09T10:02:00Z"/>
                <w:rFonts w:asciiTheme="minorHAnsi" w:hAnsiTheme="minorHAnsi" w:cstheme="minorHAnsi"/>
                <w:sz w:val="20"/>
                <w:szCs w:val="20"/>
              </w:rPr>
            </w:pPr>
            <w:ins w:id="601" w:author="Löfbom, Per" w:date="2021-09-09T10:02:00Z">
              <w:r w:rsidRPr="001E1D4F">
                <w:rPr>
                  <w:rFonts w:asciiTheme="minorHAnsi" w:hAnsiTheme="minorHAnsi" w:cstheme="minorHAnsi"/>
                  <w:sz w:val="20"/>
                  <w:szCs w:val="20"/>
                </w:rPr>
                <w:t>Describes an author of a service specification or requirement.</w:t>
              </w:r>
            </w:ins>
          </w:p>
        </w:tc>
      </w:tr>
      <w:tr w:rsidR="00EC5C55" w:rsidRPr="001E1D4F" w:rsidTr="00376638">
        <w:trPr>
          <w:cantSplit/>
          <w:trHeight w:val="230"/>
          <w:tblHeader/>
          <w:ins w:id="602" w:author="Löfbom, Per" w:date="2021-09-09T10:02:00Z"/>
        </w:trPr>
        <w:tc>
          <w:tcPr>
            <w:tcW w:w="540" w:type="dxa"/>
            <w:vMerge w:val="restart"/>
            <w:tcBorders>
              <w:top w:val="single" w:sz="2" w:space="0" w:color="auto"/>
              <w:left w:val="single" w:sz="2" w:space="0" w:color="auto"/>
              <w:right w:val="single" w:sz="2" w:space="0" w:color="auto"/>
            </w:tcBorders>
            <w:shd w:val="clear" w:color="auto" w:fill="FFFFFF"/>
          </w:tcPr>
          <w:p w:rsidR="00EC5C55" w:rsidRPr="001E1D4F" w:rsidRDefault="00EC5C55" w:rsidP="00376638">
            <w:pPr>
              <w:rPr>
                <w:ins w:id="603" w:author="Löfbom, Per" w:date="2021-09-09T10:02:00Z"/>
                <w:rFonts w:asciiTheme="minorHAnsi" w:hAnsiTheme="minorHAnsi" w:cstheme="minorHAnsi"/>
                <w:b/>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604" w:author="Löfbom, Per" w:date="2021-09-09T10:02:00Z"/>
                <w:rFonts w:cstheme="minorHAnsi"/>
              </w:rPr>
            </w:pPr>
            <w:ins w:id="605" w:author="Löfbom, Per" w:date="2021-09-09T10:0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606" w:author="Löfbom, Per" w:date="2021-09-09T10:02:00Z"/>
                <w:rFonts w:cstheme="minorHAnsi"/>
              </w:rPr>
            </w:pPr>
            <w:ins w:id="607" w:author="Löfbom, Per" w:date="2021-09-09T10:0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608" w:author="Löfbom, Per" w:date="2021-09-09T10:02:00Z"/>
                <w:rFonts w:cstheme="minorHAnsi"/>
              </w:rPr>
            </w:pPr>
            <w:ins w:id="609" w:author="Löfbom, Per" w:date="2021-09-09T10:02:00Z">
              <w:r w:rsidRPr="001E1D4F">
                <w:rPr>
                  <w:rFonts w:cstheme="minorHAnsi"/>
                </w:rPr>
                <w:t>Description</w:t>
              </w:r>
            </w:ins>
          </w:p>
        </w:tc>
      </w:tr>
      <w:tr w:rsidR="00EC5C55" w:rsidRPr="001E1D4F" w:rsidTr="00376638">
        <w:trPr>
          <w:cantSplit/>
          <w:trHeight w:val="2"/>
          <w:ins w:id="610"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611"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12" w:author="Löfbom, Per" w:date="2021-09-09T10:02:00Z"/>
                <w:rFonts w:cstheme="minorHAnsi"/>
              </w:rPr>
            </w:pPr>
            <w:ins w:id="613" w:author="Löfbom, Per" w:date="2021-09-09T10:02:00Z">
              <w:r w:rsidRPr="001E1D4F">
                <w:rPr>
                  <w:rFonts w:cstheme="minorHAnsi"/>
                </w:rPr>
                <w:t>id</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14" w:author="Löfbom, Per" w:date="2021-09-09T10:02:00Z"/>
                <w:rFonts w:cstheme="minorHAnsi"/>
              </w:rPr>
            </w:pPr>
            <w:ins w:id="615"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16" w:author="Löfbom, Per" w:date="2021-09-09T10:02:00Z"/>
                <w:rFonts w:cstheme="minorHAnsi"/>
              </w:rPr>
            </w:pPr>
            <w:ins w:id="617" w:author="Löfbom, Per" w:date="2021-09-09T10:02:00Z">
              <w:r w:rsidRPr="001E1D4F">
                <w:rPr>
                  <w:rFonts w:cstheme="minorHAnsi"/>
                </w:rPr>
                <w:t>Unique identifier of the author.</w:t>
              </w:r>
            </w:ins>
          </w:p>
        </w:tc>
      </w:tr>
      <w:tr w:rsidR="00EC5C55" w:rsidRPr="001E1D4F" w:rsidTr="00376638">
        <w:trPr>
          <w:cantSplit/>
          <w:trHeight w:val="2"/>
          <w:ins w:id="618"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619"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20" w:author="Löfbom, Per" w:date="2021-09-09T10:02:00Z"/>
                <w:rFonts w:cstheme="minorHAnsi"/>
              </w:rPr>
            </w:pPr>
            <w:ins w:id="621" w:author="Löfbom, Per" w:date="2021-09-09T10:02:00Z">
              <w:r w:rsidRPr="001E1D4F">
                <w:rPr>
                  <w:rFonts w:cstheme="minorHAnsi"/>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22" w:author="Löfbom, Per" w:date="2021-09-09T10:02:00Z"/>
                <w:rFonts w:cstheme="minorHAnsi"/>
              </w:rPr>
            </w:pPr>
            <w:ins w:id="623"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24" w:author="Löfbom, Per" w:date="2021-09-09T10:02:00Z"/>
                <w:rFonts w:cstheme="minorHAnsi"/>
              </w:rPr>
            </w:pPr>
            <w:ins w:id="625" w:author="Löfbom, Per" w:date="2021-09-09T10:02:00Z">
              <w:r w:rsidRPr="001E1D4F">
                <w:rPr>
                  <w:rFonts w:cstheme="minorHAnsi"/>
                </w:rPr>
                <w:t>Human readable name of the author.</w:t>
              </w:r>
            </w:ins>
          </w:p>
        </w:tc>
      </w:tr>
      <w:tr w:rsidR="00EC5C55" w:rsidRPr="001E1D4F" w:rsidTr="00376638">
        <w:trPr>
          <w:cantSplit/>
          <w:trHeight w:val="2"/>
          <w:ins w:id="626"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627"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28" w:author="Löfbom, Per" w:date="2021-09-09T10:02:00Z"/>
                <w:rFonts w:cstheme="minorHAnsi"/>
              </w:rPr>
            </w:pPr>
            <w:ins w:id="629" w:author="Löfbom, Per" w:date="2021-09-09T10:02:00Z">
              <w:r w:rsidRPr="001E1D4F">
                <w:rPr>
                  <w:rFonts w:cstheme="minorHAnsi"/>
                </w:rPr>
                <w:t>description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30" w:author="Löfbom, Per" w:date="2021-09-09T10:02:00Z"/>
                <w:rFonts w:cstheme="minorHAnsi"/>
              </w:rPr>
            </w:pPr>
            <w:ins w:id="631"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32" w:author="Löfbom, Per" w:date="2021-09-09T10:02:00Z"/>
                <w:rFonts w:cstheme="minorHAnsi"/>
              </w:rPr>
            </w:pPr>
            <w:ins w:id="633" w:author="Löfbom, Per" w:date="2021-09-09T10:02:00Z">
              <w:r w:rsidRPr="001E1D4F">
                <w:rPr>
                  <w:rFonts w:cstheme="minorHAnsi"/>
                </w:rPr>
                <w:t>Human readable description of the author.</w:t>
              </w:r>
            </w:ins>
          </w:p>
        </w:tc>
      </w:tr>
      <w:tr w:rsidR="00EC5C55" w:rsidRPr="001E1D4F" w:rsidTr="00376638">
        <w:trPr>
          <w:cantSplit/>
          <w:trHeight w:val="2"/>
          <w:ins w:id="634"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635"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36" w:author="Löfbom, Per" w:date="2021-09-09T10:02:00Z"/>
                <w:rFonts w:cstheme="minorHAnsi"/>
              </w:rPr>
            </w:pPr>
            <w:ins w:id="637" w:author="Löfbom, Per" w:date="2021-09-09T10:02:00Z">
              <w:r w:rsidRPr="001E1D4F">
                <w:rPr>
                  <w:rFonts w:cstheme="minorHAnsi"/>
                </w:rPr>
                <w:t>contactInfo</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38" w:author="Löfbom, Per" w:date="2021-09-09T10:02:00Z"/>
                <w:rFonts w:cstheme="minorHAnsi"/>
              </w:rPr>
            </w:pPr>
            <w:ins w:id="639"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40" w:author="Löfbom, Per" w:date="2021-09-09T10:02:00Z"/>
                <w:rFonts w:cstheme="minorHAnsi"/>
              </w:rPr>
            </w:pPr>
            <w:ins w:id="641" w:author="Löfbom, Per" w:date="2021-09-09T10:02:00Z">
              <w:r w:rsidRPr="001E1D4F">
                <w:rPr>
                  <w:rFonts w:cstheme="minorHAnsi"/>
                </w:rPr>
                <w:t>Human readable contact information of the author.</w:t>
              </w:r>
            </w:ins>
          </w:p>
        </w:tc>
      </w:tr>
      <w:tr w:rsidR="00EC5C55" w:rsidRPr="001E1D4F" w:rsidTr="00376638">
        <w:trPr>
          <w:cantSplit/>
          <w:trHeight w:val="2"/>
          <w:ins w:id="642" w:author="Löfbom, Per" w:date="2021-09-09T10:02:00Z"/>
        </w:trPr>
        <w:tc>
          <w:tcPr>
            <w:tcW w:w="540" w:type="dxa"/>
            <w:vMerge/>
            <w:tcBorders>
              <w:left w:val="single" w:sz="2" w:space="0" w:color="auto"/>
              <w:bottom w:val="single" w:sz="2" w:space="0" w:color="auto"/>
              <w:right w:val="single" w:sz="2" w:space="0" w:color="auto"/>
            </w:tcBorders>
            <w:shd w:val="clear" w:color="auto" w:fill="FFFFFF"/>
          </w:tcPr>
          <w:p w:rsidR="00EC5C55" w:rsidRPr="001E1D4F" w:rsidRDefault="00EC5C55" w:rsidP="00376638">
            <w:pPr>
              <w:rPr>
                <w:ins w:id="643"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44" w:author="Löfbom, Per" w:date="2021-09-09T10:02:00Z"/>
                <w:rFonts w:cstheme="minorHAnsi"/>
              </w:rPr>
            </w:pPr>
            <w:ins w:id="645" w:author="Löfbom, Per" w:date="2021-09-09T10:02:00Z">
              <w:r w:rsidRPr="001E1D4F">
                <w:rPr>
                  <w:rFonts w:cstheme="minorHAnsi"/>
                </w:rPr>
                <w:t>organizationId</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46" w:author="Löfbom, Per" w:date="2021-09-09T10:02:00Z"/>
                <w:rFonts w:cstheme="minorHAnsi"/>
              </w:rPr>
            </w:pPr>
            <w:ins w:id="647"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48" w:author="Löfbom, Per" w:date="2021-09-09T10:02:00Z"/>
                <w:rFonts w:cstheme="minorHAnsi"/>
              </w:rPr>
            </w:pPr>
            <w:ins w:id="649" w:author="Löfbom, Per" w:date="2021-09-09T10:02:00Z">
              <w:r w:rsidRPr="001E1D4F">
                <w:rPr>
                  <w:rFonts w:cstheme="minorHAnsi"/>
                </w:rPr>
                <w:t>Unique identifier of the orga</w:t>
              </w:r>
              <w:r w:rsidR="006C30A1">
                <w:rPr>
                  <w:rFonts w:cstheme="minorHAnsi"/>
                </w:rPr>
                <w:t xml:space="preserve">nization, the author belongs to </w:t>
              </w:r>
              <w:r w:rsidR="006C30A1" w:rsidRPr="006C30A1">
                <w:rPr>
                  <w:rFonts w:cstheme="minorHAnsi"/>
                  <w:color w:val="FF0000"/>
                  <w:rPrChange w:id="650" w:author="Löfbom, Per" w:date="2021-09-09T10:25:00Z">
                    <w:rPr>
                      <w:rFonts w:cstheme="minorHAnsi"/>
                    </w:rPr>
                  </w:rPrChange>
                </w:rPr>
                <w:t xml:space="preserve">i.e. </w:t>
              </w:r>
            </w:ins>
            <w:ins w:id="651" w:author="Löfbom, Per" w:date="2021-09-09T10:24:00Z">
              <w:r w:rsidR="006C30A1" w:rsidRPr="006C30A1">
                <w:rPr>
                  <w:rFonts w:cstheme="minorHAnsi"/>
                  <w:color w:val="FF0000"/>
                  <w:rPrChange w:id="652" w:author="Löfbom, Per" w:date="2021-09-09T10:25:00Z">
                    <w:rPr>
                      <w:rFonts w:cstheme="minorHAnsi"/>
                    </w:rPr>
                  </w:rPrChange>
                </w:rPr>
                <w:t>the MRN identifier of the organization.</w:t>
              </w:r>
            </w:ins>
          </w:p>
        </w:tc>
      </w:tr>
      <w:tr w:rsidR="00EC5C55" w:rsidRPr="001E1D4F" w:rsidTr="00376638">
        <w:trPr>
          <w:cantSplit/>
          <w:trHeight w:val="242"/>
          <w:tblHeader/>
          <w:ins w:id="653"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654" w:author="Löfbom, Per" w:date="2021-09-09T10:02:00Z"/>
                <w:rFonts w:cstheme="minorHAnsi"/>
              </w:rPr>
            </w:pPr>
            <w:ins w:id="655" w:author="Löfbom, Per" w:date="2021-09-09T10:02: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656" w:author="Löfbom, Per" w:date="2021-09-09T10:02:00Z"/>
                <w:rFonts w:cstheme="minorHAnsi"/>
              </w:rPr>
            </w:pPr>
            <w:ins w:id="657" w:author="Löfbom, Per" w:date="2021-09-09T10:02:00Z">
              <w:r w:rsidRPr="001E1D4F">
                <w:rPr>
                  <w:rFonts w:cstheme="minorHAnsi"/>
                </w:rPr>
                <w:t>Description</w:t>
              </w:r>
            </w:ins>
          </w:p>
        </w:tc>
      </w:tr>
      <w:tr w:rsidR="00EC5C55" w:rsidRPr="001E1D4F" w:rsidTr="00376638">
        <w:trPr>
          <w:cantSplit/>
          <w:trHeight w:val="242"/>
          <w:tblHeader/>
          <w:ins w:id="658"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rPr>
                <w:ins w:id="659" w:author="Löfbom, Per" w:date="2021-09-09T10:02:00Z"/>
                <w:rFonts w:asciiTheme="minorHAnsi" w:hAnsiTheme="minorHAnsi" w:cstheme="minorHAnsi"/>
                <w:sz w:val="20"/>
                <w:szCs w:val="20"/>
              </w:rPr>
            </w:pPr>
            <w:ins w:id="660" w:author="Löfbom, Per" w:date="2021-09-09T10:02:00Z">
              <w:r w:rsidRPr="001E1D4F">
                <w:rPr>
                  <w:rFonts w:asciiTheme="minorHAnsi" w:hAnsiTheme="minorHAnsi" w:cstheme="minorHAnsi"/>
                  <w:sz w:val="20"/>
                  <w:szCs w:val="20"/>
                </w:rPr>
                <w:t>ServiceInterface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rPr>
                <w:ins w:id="661" w:author="Löfbom, Per" w:date="2021-09-09T10:02:00Z"/>
                <w:rFonts w:asciiTheme="minorHAnsi" w:hAnsiTheme="minorHAnsi" w:cstheme="minorHAnsi"/>
                <w:sz w:val="20"/>
                <w:szCs w:val="20"/>
              </w:rPr>
            </w:pPr>
            <w:ins w:id="662" w:author="Löfbom, Per" w:date="2021-09-09T10:02:00Z">
              <w:r w:rsidRPr="001E1D4F">
                <w:rPr>
                  <w:rFonts w:asciiTheme="minorHAnsi" w:hAnsiTheme="minorHAnsi" w:cstheme="minorHAnsi"/>
                  <w:sz w:val="20"/>
                  <w:szCs w:val="20"/>
                </w:rPr>
                <w:t xml:space="preserve">Specification of a service interface.  One service can offer several interfaces, e.g. both a request/response interface and a publish/subscribe interface at the same time.  Different interfaces will usually provide different service operations. </w:t>
              </w:r>
            </w:ins>
          </w:p>
        </w:tc>
      </w:tr>
      <w:tr w:rsidR="00EC5C55" w:rsidRPr="001E1D4F" w:rsidTr="00376638">
        <w:trPr>
          <w:cantSplit/>
          <w:trHeight w:val="230"/>
          <w:tblHeader/>
          <w:ins w:id="663" w:author="Löfbom, Per" w:date="2021-09-09T10:02:00Z"/>
        </w:trPr>
        <w:tc>
          <w:tcPr>
            <w:tcW w:w="540" w:type="dxa"/>
            <w:vMerge w:val="restart"/>
            <w:tcBorders>
              <w:top w:val="single" w:sz="2" w:space="0" w:color="auto"/>
              <w:left w:val="single" w:sz="2" w:space="0" w:color="auto"/>
              <w:right w:val="single" w:sz="2" w:space="0" w:color="auto"/>
            </w:tcBorders>
            <w:shd w:val="clear" w:color="auto" w:fill="FFFFFF"/>
          </w:tcPr>
          <w:p w:rsidR="00EC5C55" w:rsidRPr="001E1D4F" w:rsidRDefault="00EC5C55" w:rsidP="00376638">
            <w:pPr>
              <w:rPr>
                <w:ins w:id="664" w:author="Löfbom, Per" w:date="2021-09-09T10:02:00Z"/>
                <w:rFonts w:asciiTheme="minorHAnsi" w:hAnsiTheme="minorHAnsi" w:cstheme="minorHAnsi"/>
                <w:b/>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665" w:author="Löfbom, Per" w:date="2021-09-09T10:02:00Z"/>
                <w:rFonts w:cstheme="minorHAnsi"/>
              </w:rPr>
            </w:pPr>
            <w:ins w:id="666" w:author="Löfbom, Per" w:date="2021-09-09T10:0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667" w:author="Löfbom, Per" w:date="2021-09-09T10:02:00Z"/>
                <w:rFonts w:cstheme="minorHAnsi"/>
              </w:rPr>
            </w:pPr>
            <w:ins w:id="668" w:author="Löfbom, Per" w:date="2021-09-09T10:0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669" w:author="Löfbom, Per" w:date="2021-09-09T10:02:00Z"/>
                <w:rFonts w:cstheme="minorHAnsi"/>
              </w:rPr>
            </w:pPr>
            <w:ins w:id="670" w:author="Löfbom, Per" w:date="2021-09-09T10:02:00Z">
              <w:r w:rsidRPr="001E1D4F">
                <w:rPr>
                  <w:rFonts w:cstheme="minorHAnsi"/>
                </w:rPr>
                <w:t>Description</w:t>
              </w:r>
            </w:ins>
          </w:p>
        </w:tc>
      </w:tr>
      <w:tr w:rsidR="00EC5C55" w:rsidRPr="001E1D4F" w:rsidTr="00376638">
        <w:trPr>
          <w:cantSplit/>
          <w:trHeight w:val="2"/>
          <w:ins w:id="671"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672"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73" w:author="Löfbom, Per" w:date="2021-09-09T10:02:00Z"/>
                <w:rFonts w:cstheme="minorHAnsi"/>
              </w:rPr>
            </w:pPr>
            <w:ins w:id="674" w:author="Löfbom, Per" w:date="2021-09-09T10:02:00Z">
              <w:r w:rsidRPr="001E1D4F">
                <w:rPr>
                  <w:rFonts w:cstheme="minorHAnsi"/>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75" w:author="Löfbom, Per" w:date="2021-09-09T10:02:00Z"/>
                <w:rFonts w:cstheme="minorHAnsi"/>
              </w:rPr>
            </w:pPr>
            <w:ins w:id="676"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77" w:author="Löfbom, Per" w:date="2021-09-09T10:02:00Z"/>
                <w:rFonts w:cstheme="minorHAnsi"/>
              </w:rPr>
            </w:pPr>
            <w:ins w:id="678" w:author="Löfbom, Per" w:date="2021-09-09T10:02:00Z">
              <w:r w:rsidRPr="001E1D4F">
                <w:rPr>
                  <w:rFonts w:cstheme="minorHAnsi"/>
                </w:rPr>
                <w:t>Human readable service interface name.  The name shall be no longer than one line.</w:t>
              </w:r>
            </w:ins>
          </w:p>
        </w:tc>
      </w:tr>
      <w:tr w:rsidR="00EC5C55" w:rsidRPr="001E1D4F" w:rsidTr="00376638">
        <w:trPr>
          <w:cantSplit/>
          <w:trHeight w:val="2"/>
          <w:ins w:id="679"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680"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81" w:author="Löfbom, Per" w:date="2021-09-09T10:02:00Z"/>
                <w:rFonts w:cstheme="minorHAnsi"/>
              </w:rPr>
            </w:pPr>
            <w:ins w:id="682" w:author="Löfbom, Per" w:date="2021-09-09T10:02:00Z">
              <w:r w:rsidRPr="001E1D4F">
                <w:rPr>
                  <w:rFonts w:cstheme="minorHAnsi"/>
                </w:rPr>
                <w:t>description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83" w:author="Löfbom, Per" w:date="2021-09-09T10:02:00Z"/>
                <w:rFonts w:cstheme="minorHAnsi"/>
              </w:rPr>
            </w:pPr>
            <w:ins w:id="684"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85" w:author="Löfbom, Per" w:date="2021-09-09T10:02:00Z"/>
                <w:rFonts w:cstheme="minorHAnsi"/>
              </w:rPr>
            </w:pPr>
            <w:ins w:id="686" w:author="Löfbom, Per" w:date="2021-09-09T10:02:00Z">
              <w:r w:rsidRPr="001E1D4F">
                <w:rPr>
                  <w:rFonts w:cstheme="minorHAnsi"/>
                </w:rPr>
                <w:t>Human readable description of the service interface.</w:t>
              </w:r>
            </w:ins>
          </w:p>
        </w:tc>
      </w:tr>
      <w:tr w:rsidR="00EC5C55" w:rsidRPr="001E1D4F" w:rsidTr="00376638">
        <w:trPr>
          <w:cantSplit/>
          <w:trHeight w:val="2"/>
          <w:ins w:id="687"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688"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89" w:author="Löfbom, Per" w:date="2021-09-09T10:02:00Z"/>
                <w:rFonts w:cstheme="minorHAnsi"/>
              </w:rPr>
            </w:pPr>
            <w:ins w:id="690" w:author="Löfbom, Per" w:date="2021-09-09T10:02:00Z">
              <w:r w:rsidRPr="001E1D4F">
                <w:rPr>
                  <w:rFonts w:cstheme="minorHAnsi"/>
                </w:rPr>
                <w:t>dataExchangePattern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91" w:author="Löfbom, Per" w:date="2021-09-09T10:02:00Z"/>
                <w:rFonts w:cstheme="minorHAnsi"/>
              </w:rPr>
            </w:pPr>
            <w:ins w:id="692" w:author="Löfbom, Per" w:date="2021-09-09T10:02:00Z">
              <w:r w:rsidRPr="001E1D4F">
                <w:rPr>
                  <w:rFonts w:cstheme="minorHAnsi"/>
                </w:rPr>
                <w:t>ExchangePattern &lt;&lt;enumeration&gt;&gt;</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693" w:author="Löfbom, Per" w:date="2021-09-09T10:02:00Z"/>
                <w:rFonts w:cstheme="minorHAnsi"/>
              </w:rPr>
            </w:pPr>
            <w:ins w:id="694" w:author="Löfbom, Per" w:date="2021-09-09T10:02:00Z">
              <w:r w:rsidRPr="001E1D4F">
                <w:rPr>
                  <w:rFonts w:cstheme="minorHAnsi"/>
                </w:rPr>
                <w:t xml:space="preserve">Message exchange pattern for the entire interface. </w:t>
              </w:r>
            </w:ins>
          </w:p>
          <w:p w:rsidR="00EC5C55" w:rsidRPr="001E1D4F" w:rsidRDefault="00EC5C55" w:rsidP="00376638">
            <w:pPr>
              <w:pStyle w:val="Tabletext"/>
              <w:rPr>
                <w:ins w:id="695" w:author="Löfbom, Per" w:date="2021-09-09T10:02:00Z"/>
                <w:rFonts w:cstheme="minorHAnsi"/>
              </w:rPr>
            </w:pPr>
            <w:ins w:id="696" w:author="Löfbom, Per" w:date="2021-09-09T10:02:00Z">
              <w:r w:rsidRPr="001E1D4F">
                <w:rPr>
                  <w:rFonts w:cstheme="minorHAnsi"/>
                </w:rPr>
                <w:t>Can be one of:</w:t>
              </w:r>
            </w:ins>
          </w:p>
          <w:p w:rsidR="00EC5C55" w:rsidRPr="001E1D4F" w:rsidRDefault="00EC5C55" w:rsidP="00376638">
            <w:pPr>
              <w:pStyle w:val="Tablebullet"/>
              <w:rPr>
                <w:ins w:id="697" w:author="Löfbom, Per" w:date="2021-09-09T10:02:00Z"/>
                <w:rFonts w:cstheme="minorHAnsi"/>
              </w:rPr>
            </w:pPr>
            <w:ins w:id="698" w:author="Löfbom, Per" w:date="2021-09-09T10:02:00Z">
              <w:r w:rsidRPr="001E1D4F">
                <w:rPr>
                  <w:rFonts w:cstheme="minorHAnsi"/>
                </w:rPr>
                <w:t>ONE_WAY</w:t>
              </w:r>
            </w:ins>
          </w:p>
          <w:p w:rsidR="00EC5C55" w:rsidRPr="001E1D4F" w:rsidRDefault="00EC5C55" w:rsidP="00376638">
            <w:pPr>
              <w:pStyle w:val="Tablebullettext"/>
              <w:rPr>
                <w:ins w:id="699" w:author="Löfbom, Per" w:date="2021-09-09T10:02:00Z"/>
                <w:rFonts w:cstheme="minorHAnsi"/>
              </w:rPr>
            </w:pPr>
            <w:ins w:id="700" w:author="Löfbom, Per" w:date="2021-09-09T10:02:00Z">
              <w:r w:rsidRPr="001E1D4F">
                <w:rPr>
                  <w:rFonts w:cstheme="minorHAnsi"/>
                </w:rPr>
                <w:t>data are sent in one direction, from service consumer to service provider, without confirmation.</w:t>
              </w:r>
            </w:ins>
          </w:p>
          <w:p w:rsidR="00EC5C55" w:rsidRPr="001E1D4F" w:rsidRDefault="00EC5C55" w:rsidP="00376638">
            <w:pPr>
              <w:pStyle w:val="Tablebullet"/>
              <w:rPr>
                <w:ins w:id="701" w:author="Löfbom, Per" w:date="2021-09-09T10:02:00Z"/>
                <w:rFonts w:cstheme="minorHAnsi"/>
              </w:rPr>
            </w:pPr>
            <w:ins w:id="702" w:author="Löfbom, Per" w:date="2021-09-09T10:02:00Z">
              <w:r w:rsidRPr="001E1D4F">
                <w:rPr>
                  <w:rFonts w:cstheme="minorHAnsi"/>
                </w:rPr>
                <w:t>REQUEST_RESPONSE</w:t>
              </w:r>
            </w:ins>
          </w:p>
          <w:p w:rsidR="00EC5C55" w:rsidRPr="001E1D4F" w:rsidRDefault="00EC5C55" w:rsidP="00376638">
            <w:pPr>
              <w:pStyle w:val="Tablebullettext"/>
              <w:rPr>
                <w:ins w:id="703" w:author="Löfbom, Per" w:date="2021-09-09T10:02:00Z"/>
                <w:rFonts w:cstheme="minorHAnsi"/>
              </w:rPr>
            </w:pPr>
            <w:ins w:id="704" w:author="Löfbom, Per" w:date="2021-09-09T10:02:00Z">
              <w:r w:rsidRPr="001E1D4F">
                <w:rPr>
                  <w:rFonts w:cstheme="minorHAnsi"/>
                </w:rPr>
                <w:t>service consumer sends request to service provider and expects to receive a response from the service provider.</w:t>
              </w:r>
            </w:ins>
          </w:p>
          <w:p w:rsidR="00EC5C55" w:rsidRPr="001E1D4F" w:rsidRDefault="00EC5C55" w:rsidP="00376638">
            <w:pPr>
              <w:pStyle w:val="Tablebullet"/>
              <w:rPr>
                <w:ins w:id="705" w:author="Löfbom, Per" w:date="2021-09-09T10:02:00Z"/>
                <w:rFonts w:cstheme="minorHAnsi"/>
              </w:rPr>
            </w:pPr>
            <w:ins w:id="706" w:author="Löfbom, Per" w:date="2021-09-09T10:02:00Z">
              <w:r w:rsidRPr="001E1D4F">
                <w:rPr>
                  <w:rFonts w:cstheme="minorHAnsi"/>
                </w:rPr>
                <w:t>REQUEST_CALLBACK</w:t>
              </w:r>
            </w:ins>
          </w:p>
          <w:p w:rsidR="00EC5C55" w:rsidRPr="001E1D4F" w:rsidRDefault="00EC5C55" w:rsidP="00376638">
            <w:pPr>
              <w:pStyle w:val="Tablebullettext"/>
              <w:rPr>
                <w:ins w:id="707" w:author="Löfbom, Per" w:date="2021-09-09T10:02:00Z"/>
                <w:rFonts w:cstheme="minorHAnsi"/>
              </w:rPr>
            </w:pPr>
            <w:ins w:id="708" w:author="Löfbom, Per" w:date="2021-09-09T10:02:00Z">
              <w:r w:rsidRPr="001E1D4F">
                <w:rPr>
                  <w:rFonts w:cstheme="minorHAnsi"/>
                </w:rPr>
                <w:t>(asynchronous REQUEST_RESPONSE) service consumer sends a request to service provider; response is provided asynchronously in an independent call to the service.</w:t>
              </w:r>
            </w:ins>
          </w:p>
          <w:p w:rsidR="00EC5C55" w:rsidRPr="001E1D4F" w:rsidRDefault="00EC5C55" w:rsidP="00376638">
            <w:pPr>
              <w:pStyle w:val="Tablebullet"/>
              <w:rPr>
                <w:ins w:id="709" w:author="Löfbom, Per" w:date="2021-09-09T10:02:00Z"/>
                <w:rFonts w:cstheme="minorHAnsi"/>
              </w:rPr>
            </w:pPr>
            <w:ins w:id="710" w:author="Löfbom, Per" w:date="2021-09-09T10:02:00Z">
              <w:r w:rsidRPr="001E1D4F">
                <w:rPr>
                  <w:rFonts w:cstheme="minorHAnsi"/>
                </w:rPr>
                <w:t>PUBLISH_SUBSCRIBE</w:t>
              </w:r>
            </w:ins>
          </w:p>
          <w:p w:rsidR="00EC5C55" w:rsidRPr="001E1D4F" w:rsidRDefault="00EC5C55" w:rsidP="00376638">
            <w:pPr>
              <w:pStyle w:val="Tablebullettext"/>
              <w:rPr>
                <w:ins w:id="711" w:author="Löfbom, Per" w:date="2021-09-09T10:02:00Z"/>
                <w:rFonts w:cstheme="minorHAnsi"/>
              </w:rPr>
            </w:pPr>
            <w:ins w:id="712" w:author="Löfbom, Per" w:date="2021-09-09T10:02:00Z">
              <w:r w:rsidRPr="001E1D4F">
                <w:rPr>
                  <w:rFonts w:cstheme="minorHAnsi"/>
                </w:rPr>
                <w:t>service consumer subscribes at service provider for receiving publications sent out by the service provider.</w:t>
              </w:r>
            </w:ins>
          </w:p>
          <w:p w:rsidR="00EC5C55" w:rsidRPr="001E1D4F" w:rsidRDefault="00EC5C55" w:rsidP="00376638">
            <w:pPr>
              <w:pStyle w:val="Tablebullet"/>
              <w:rPr>
                <w:ins w:id="713" w:author="Löfbom, Per" w:date="2021-09-09T10:02:00Z"/>
                <w:rFonts w:cstheme="minorHAnsi"/>
              </w:rPr>
            </w:pPr>
            <w:ins w:id="714" w:author="Löfbom, Per" w:date="2021-09-09T10:02:00Z">
              <w:r w:rsidRPr="001E1D4F">
                <w:rPr>
                  <w:rFonts w:cstheme="minorHAnsi"/>
                </w:rPr>
                <w:t>BROADCAST</w:t>
              </w:r>
            </w:ins>
          </w:p>
          <w:p w:rsidR="00EC5C55" w:rsidRPr="001E1D4F" w:rsidRDefault="00EC5C55" w:rsidP="00376638">
            <w:pPr>
              <w:pStyle w:val="Tablebullettext"/>
              <w:rPr>
                <w:ins w:id="715" w:author="Löfbom, Per" w:date="2021-09-09T10:02:00Z"/>
                <w:rFonts w:cstheme="minorHAnsi"/>
              </w:rPr>
            </w:pPr>
            <w:ins w:id="716" w:author="Löfbom, Per" w:date="2021-09-09T10:02:00Z">
              <w:r w:rsidRPr="001E1D4F">
                <w:rPr>
                  <w:rFonts w:cstheme="minorHAnsi"/>
                </w:rPr>
                <w:t>service provider distributes information independently of any consumers.</w:t>
              </w:r>
            </w:ins>
          </w:p>
        </w:tc>
      </w:tr>
      <w:tr w:rsidR="00EC5C55" w:rsidRPr="001E1D4F" w:rsidTr="00376638">
        <w:trPr>
          <w:cantSplit/>
          <w:trHeight w:val="2"/>
          <w:ins w:id="717"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718"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19" w:author="Löfbom, Per" w:date="2021-09-09T10:02:00Z"/>
                <w:rFonts w:cstheme="minorHAnsi"/>
              </w:rPr>
            </w:pPr>
            <w:ins w:id="720" w:author="Löfbom, Per" w:date="2021-09-09T10:02:00Z">
              <w:r w:rsidRPr="001E1D4F">
                <w:rPr>
                  <w:rFonts w:cstheme="minorHAnsi"/>
                </w:rPr>
                <w:t>operations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21" w:author="Löfbom, Per" w:date="2021-09-09T10:02:00Z"/>
                <w:rFonts w:cstheme="minorHAnsi"/>
              </w:rPr>
            </w:pPr>
            <w:ins w:id="722" w:author="Löfbom, Per" w:date="2021-09-09T10:02:00Z">
              <w:r w:rsidRPr="001E1D4F">
                <w:rPr>
                  <w:rFonts w:cstheme="minorHAnsi"/>
                </w:rPr>
                <w:t>Operation</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23" w:author="Löfbom, Per" w:date="2021-09-09T10:02:00Z"/>
                <w:rFonts w:cstheme="minorHAnsi"/>
              </w:rPr>
            </w:pPr>
            <w:ins w:id="724" w:author="Löfbom, Per" w:date="2021-09-09T10:02:00Z">
              <w:r w:rsidRPr="001E1D4F">
                <w:rPr>
                  <w:rFonts w:cstheme="minorHAnsi"/>
                </w:rPr>
                <w:t>Refers to the specification of service operations supported by the service interface.  At least one operation shall be defined.</w:t>
              </w:r>
            </w:ins>
          </w:p>
        </w:tc>
      </w:tr>
      <w:tr w:rsidR="00EC5C55" w:rsidRPr="001E1D4F" w:rsidTr="00376638">
        <w:trPr>
          <w:cantSplit/>
          <w:trHeight w:val="2"/>
          <w:ins w:id="725" w:author="Löfbom, Per" w:date="2021-09-09T10:02:00Z"/>
        </w:trPr>
        <w:tc>
          <w:tcPr>
            <w:tcW w:w="540" w:type="dxa"/>
            <w:vMerge/>
            <w:tcBorders>
              <w:left w:val="single" w:sz="2" w:space="0" w:color="auto"/>
              <w:bottom w:val="single" w:sz="2" w:space="0" w:color="auto"/>
              <w:right w:val="single" w:sz="2" w:space="0" w:color="auto"/>
            </w:tcBorders>
            <w:shd w:val="clear" w:color="auto" w:fill="FFFFFF"/>
          </w:tcPr>
          <w:p w:rsidR="00EC5C55" w:rsidRPr="001E1D4F" w:rsidRDefault="00EC5C55" w:rsidP="00376638">
            <w:pPr>
              <w:rPr>
                <w:ins w:id="726"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27" w:author="Löfbom, Per" w:date="2021-09-09T10:02:00Z"/>
                <w:rFonts w:cstheme="minorHAnsi"/>
              </w:rPr>
            </w:pPr>
            <w:ins w:id="728" w:author="Löfbom, Per" w:date="2021-09-09T10:02:00Z">
              <w:r w:rsidRPr="001E1D4F">
                <w:rPr>
                  <w:rFonts w:cstheme="minorHAnsi"/>
                </w:rPr>
                <w:t>consumerInterfaces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29" w:author="Löfbom, Per" w:date="2021-09-09T10:02:00Z"/>
                <w:rFonts w:cstheme="minorHAnsi"/>
              </w:rPr>
            </w:pPr>
            <w:ins w:id="730" w:author="Löfbom, Per" w:date="2021-09-09T10:02:00Z">
              <w:r w:rsidRPr="001E1D4F">
                <w:rPr>
                  <w:rFonts w:cstheme="minorHAnsi"/>
                </w:rPr>
                <w:t>ConsumerInterface</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31" w:author="Löfbom, Per" w:date="2021-09-09T10:02:00Z"/>
                <w:rFonts w:cstheme="minorHAnsi"/>
              </w:rPr>
            </w:pPr>
            <w:ins w:id="732" w:author="Löfbom, Per" w:date="2021-09-09T10:02:00Z">
              <w:r w:rsidRPr="001E1D4F">
                <w:rPr>
                  <w:rFonts w:cstheme="minorHAnsi"/>
                </w:rPr>
                <w:t>Optional reference to an interface definition that shall be provided by the service consumer to complement the service interface.  Especially if a publish/subscribe service interface is designed, it is necessary to describe what the service expects to be available on the subscriber side.</w:t>
              </w:r>
            </w:ins>
          </w:p>
        </w:tc>
      </w:tr>
      <w:tr w:rsidR="00EC5C55" w:rsidRPr="001E1D4F" w:rsidTr="00376638">
        <w:trPr>
          <w:cantSplit/>
          <w:trHeight w:val="242"/>
          <w:tblHeader/>
          <w:ins w:id="733"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734" w:author="Löfbom, Per" w:date="2021-09-09T10:02:00Z"/>
                <w:rFonts w:cstheme="minorHAnsi"/>
              </w:rPr>
            </w:pPr>
            <w:ins w:id="735" w:author="Löfbom, Per" w:date="2021-09-09T10:02: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736" w:author="Löfbom, Per" w:date="2021-09-09T10:02:00Z"/>
                <w:rFonts w:cstheme="minorHAnsi"/>
              </w:rPr>
            </w:pPr>
            <w:ins w:id="737" w:author="Löfbom, Per" w:date="2021-09-09T10:02:00Z">
              <w:r w:rsidRPr="001E1D4F">
                <w:rPr>
                  <w:rFonts w:cstheme="minorHAnsi"/>
                </w:rPr>
                <w:t>Description</w:t>
              </w:r>
            </w:ins>
          </w:p>
        </w:tc>
      </w:tr>
      <w:tr w:rsidR="00EC5C55" w:rsidRPr="001E1D4F" w:rsidTr="00376638">
        <w:trPr>
          <w:cantSplit/>
          <w:trHeight w:val="242"/>
          <w:tblHeader/>
          <w:ins w:id="738"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39" w:author="Löfbom, Per" w:date="2021-09-09T10:02:00Z"/>
                <w:rFonts w:cstheme="minorHAnsi"/>
                <w:color w:val="auto"/>
              </w:rPr>
            </w:pPr>
            <w:ins w:id="740" w:author="Löfbom, Per" w:date="2021-09-09T10:02:00Z">
              <w:r w:rsidRPr="001E1D4F">
                <w:rPr>
                  <w:rFonts w:cstheme="minorHAnsi"/>
                </w:rPr>
                <w:t>ConsumerInterface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41" w:author="Löfbom, Per" w:date="2021-09-09T10:02:00Z"/>
                <w:rFonts w:cstheme="minorHAnsi"/>
              </w:rPr>
            </w:pPr>
            <w:ins w:id="742" w:author="Löfbom, Per" w:date="2021-09-09T10:02:00Z">
              <w:r w:rsidRPr="001E1D4F">
                <w:rPr>
                  <w:rFonts w:cstheme="minorHAnsi"/>
                </w:rPr>
                <w:t>Interface specification that is expected to be provided by the service consumer. For example, if a publish/subscribe service interface is designed, it is necessary to describe what the service expects to be available on the subscriber side.</w:t>
              </w:r>
            </w:ins>
          </w:p>
        </w:tc>
      </w:tr>
      <w:tr w:rsidR="00EC5C55" w:rsidRPr="001E1D4F" w:rsidTr="00376638">
        <w:trPr>
          <w:cantSplit/>
          <w:trHeight w:val="230"/>
          <w:tblHeader/>
          <w:ins w:id="743" w:author="Löfbom, Per" w:date="2021-09-09T10:02:00Z"/>
        </w:trPr>
        <w:tc>
          <w:tcPr>
            <w:tcW w:w="540" w:type="dxa"/>
            <w:vMerge w:val="restart"/>
            <w:tcBorders>
              <w:top w:val="single" w:sz="2" w:space="0" w:color="auto"/>
              <w:left w:val="single" w:sz="2" w:space="0" w:color="auto"/>
              <w:right w:val="single" w:sz="2" w:space="0" w:color="auto"/>
            </w:tcBorders>
            <w:shd w:val="clear" w:color="auto" w:fill="FFFFFF"/>
          </w:tcPr>
          <w:p w:rsidR="00EC5C55" w:rsidRPr="001E1D4F" w:rsidRDefault="00EC5C55" w:rsidP="00376638">
            <w:pPr>
              <w:rPr>
                <w:ins w:id="744" w:author="Löfbom, Per" w:date="2021-09-09T10:02:00Z"/>
                <w:rFonts w:asciiTheme="minorHAnsi" w:hAnsiTheme="minorHAnsi" w:cstheme="minorHAnsi"/>
                <w:b/>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745" w:author="Löfbom, Per" w:date="2021-09-09T10:02:00Z"/>
                <w:rFonts w:cstheme="minorHAnsi"/>
              </w:rPr>
            </w:pPr>
            <w:ins w:id="746" w:author="Löfbom, Per" w:date="2021-09-09T10:0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747" w:author="Löfbom, Per" w:date="2021-09-09T10:02:00Z"/>
                <w:rFonts w:cstheme="minorHAnsi"/>
              </w:rPr>
            </w:pPr>
            <w:ins w:id="748" w:author="Löfbom, Per" w:date="2021-09-09T10:0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749" w:author="Löfbom, Per" w:date="2021-09-09T10:02:00Z"/>
                <w:rFonts w:cstheme="minorHAnsi"/>
              </w:rPr>
            </w:pPr>
            <w:ins w:id="750" w:author="Löfbom, Per" w:date="2021-09-09T10:02:00Z">
              <w:r w:rsidRPr="001E1D4F">
                <w:rPr>
                  <w:rFonts w:cstheme="minorHAnsi"/>
                </w:rPr>
                <w:t>Description</w:t>
              </w:r>
            </w:ins>
          </w:p>
        </w:tc>
      </w:tr>
      <w:tr w:rsidR="00EC5C55" w:rsidRPr="001E1D4F" w:rsidTr="00376638">
        <w:trPr>
          <w:cantSplit/>
          <w:trHeight w:val="2"/>
          <w:ins w:id="751"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752"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53" w:author="Löfbom, Per" w:date="2021-09-09T10:02:00Z"/>
                <w:rFonts w:cstheme="minorHAnsi"/>
              </w:rPr>
            </w:pPr>
            <w:ins w:id="754" w:author="Löfbom, Per" w:date="2021-09-09T10:02:00Z">
              <w:r w:rsidRPr="001E1D4F">
                <w:rPr>
                  <w:rFonts w:cstheme="minorHAnsi"/>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55" w:author="Löfbom, Per" w:date="2021-09-09T10:02:00Z"/>
                <w:rFonts w:cstheme="minorHAnsi"/>
              </w:rPr>
            </w:pPr>
            <w:ins w:id="756"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57" w:author="Löfbom, Per" w:date="2021-09-09T10:02:00Z"/>
                <w:rFonts w:cstheme="minorHAnsi"/>
              </w:rPr>
            </w:pPr>
            <w:ins w:id="758" w:author="Löfbom, Per" w:date="2021-09-09T10:02:00Z">
              <w:r w:rsidRPr="001E1D4F">
                <w:rPr>
                  <w:rFonts w:cstheme="minorHAnsi"/>
                </w:rPr>
                <w:t>Human readable interface name.  The name shall be no longer than one line.</w:t>
              </w:r>
            </w:ins>
          </w:p>
        </w:tc>
      </w:tr>
      <w:tr w:rsidR="00EC5C55" w:rsidRPr="001E1D4F" w:rsidTr="00376638">
        <w:trPr>
          <w:cantSplit/>
          <w:trHeight w:val="2"/>
          <w:ins w:id="759"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760"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61" w:author="Löfbom, Per" w:date="2021-09-09T10:02:00Z"/>
                <w:rFonts w:cstheme="minorHAnsi"/>
              </w:rPr>
            </w:pPr>
            <w:ins w:id="762" w:author="Löfbom, Per" w:date="2021-09-09T10:02:00Z">
              <w:r w:rsidRPr="001E1D4F">
                <w:rPr>
                  <w:rFonts w:cstheme="minorHAnsi"/>
                </w:rPr>
                <w:t>description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63" w:author="Löfbom, Per" w:date="2021-09-09T10:02:00Z"/>
                <w:rFonts w:cstheme="minorHAnsi"/>
              </w:rPr>
            </w:pPr>
            <w:ins w:id="764"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65" w:author="Löfbom, Per" w:date="2021-09-09T10:02:00Z"/>
                <w:rFonts w:cstheme="minorHAnsi"/>
              </w:rPr>
            </w:pPr>
            <w:ins w:id="766" w:author="Löfbom, Per" w:date="2021-09-09T10:02:00Z">
              <w:r w:rsidRPr="001E1D4F">
                <w:rPr>
                  <w:rFonts w:cstheme="minorHAnsi"/>
                </w:rPr>
                <w:t>Human readable description of the interface.</w:t>
              </w:r>
            </w:ins>
          </w:p>
        </w:tc>
      </w:tr>
      <w:tr w:rsidR="00EC5C55" w:rsidRPr="001E1D4F" w:rsidTr="00376638">
        <w:trPr>
          <w:cantSplit/>
          <w:trHeight w:val="2"/>
          <w:ins w:id="767" w:author="Löfbom, Per" w:date="2021-09-09T10:02:00Z"/>
        </w:trPr>
        <w:tc>
          <w:tcPr>
            <w:tcW w:w="540" w:type="dxa"/>
            <w:vMerge/>
            <w:tcBorders>
              <w:left w:val="single" w:sz="2" w:space="0" w:color="auto"/>
              <w:bottom w:val="single" w:sz="2" w:space="0" w:color="auto"/>
              <w:right w:val="single" w:sz="2" w:space="0" w:color="auto"/>
            </w:tcBorders>
            <w:shd w:val="clear" w:color="auto" w:fill="FFFFFF"/>
          </w:tcPr>
          <w:p w:rsidR="00EC5C55" w:rsidRPr="001E1D4F" w:rsidRDefault="00EC5C55" w:rsidP="00376638">
            <w:pPr>
              <w:rPr>
                <w:ins w:id="768"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69" w:author="Löfbom, Per" w:date="2021-09-09T10:02:00Z"/>
                <w:rFonts w:cstheme="minorHAnsi"/>
              </w:rPr>
            </w:pPr>
            <w:ins w:id="770" w:author="Löfbom, Per" w:date="2021-09-09T10:02:00Z">
              <w:r w:rsidRPr="001E1D4F">
                <w:rPr>
                  <w:rFonts w:cstheme="minorHAnsi"/>
                </w:rPr>
                <w:t>operations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71" w:author="Löfbom, Per" w:date="2021-09-09T10:02:00Z"/>
                <w:rFonts w:cstheme="minorHAnsi"/>
              </w:rPr>
            </w:pPr>
            <w:ins w:id="772" w:author="Löfbom, Per" w:date="2021-09-09T10:02:00Z">
              <w:r w:rsidRPr="001E1D4F">
                <w:rPr>
                  <w:rFonts w:cstheme="minorHAnsi"/>
                </w:rPr>
                <w:t>Operation</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73" w:author="Löfbom, Per" w:date="2021-09-09T10:02:00Z"/>
                <w:rFonts w:cstheme="minorHAnsi"/>
              </w:rPr>
            </w:pPr>
            <w:ins w:id="774" w:author="Löfbom, Per" w:date="2021-09-09T10:02:00Z">
              <w:r w:rsidRPr="001E1D4F">
                <w:rPr>
                  <w:rFonts w:cstheme="minorHAnsi"/>
                </w:rPr>
                <w:t>Refers to the specification of service operations supported by the consumer interface.  At least one operation shall be defined.</w:t>
              </w:r>
            </w:ins>
          </w:p>
        </w:tc>
      </w:tr>
      <w:tr w:rsidR="00EC5C55" w:rsidRPr="001E1D4F" w:rsidTr="00376638">
        <w:trPr>
          <w:cantSplit/>
          <w:trHeight w:val="242"/>
          <w:tblHeader/>
          <w:ins w:id="775"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776" w:author="Löfbom, Per" w:date="2021-09-09T10:02:00Z"/>
                <w:rFonts w:cstheme="minorHAnsi"/>
              </w:rPr>
            </w:pPr>
            <w:ins w:id="777" w:author="Löfbom, Per" w:date="2021-09-09T10:02: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778" w:author="Löfbom, Per" w:date="2021-09-09T10:02:00Z"/>
                <w:rFonts w:cstheme="minorHAnsi"/>
              </w:rPr>
            </w:pPr>
            <w:ins w:id="779" w:author="Löfbom, Per" w:date="2021-09-09T10:02:00Z">
              <w:r w:rsidRPr="001E1D4F">
                <w:rPr>
                  <w:rFonts w:cstheme="minorHAnsi"/>
                </w:rPr>
                <w:t>Description</w:t>
              </w:r>
            </w:ins>
          </w:p>
        </w:tc>
      </w:tr>
      <w:tr w:rsidR="00EC5C55" w:rsidRPr="001E1D4F" w:rsidTr="00376638">
        <w:trPr>
          <w:cantSplit/>
          <w:trHeight w:val="242"/>
          <w:tblHeader/>
          <w:ins w:id="780"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81" w:author="Löfbom, Per" w:date="2021-09-09T10:02:00Z"/>
                <w:rFonts w:cstheme="minorHAnsi"/>
                <w:color w:val="auto"/>
              </w:rPr>
            </w:pPr>
            <w:ins w:id="782" w:author="Löfbom, Per" w:date="2021-09-09T10:02:00Z">
              <w:r w:rsidRPr="001E1D4F">
                <w:rPr>
                  <w:rFonts w:cstheme="minorHAnsi"/>
                </w:rPr>
                <w:t>Operation</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83" w:author="Löfbom, Per" w:date="2021-09-09T10:02:00Z"/>
                <w:rFonts w:cstheme="minorHAnsi"/>
              </w:rPr>
            </w:pPr>
            <w:ins w:id="784" w:author="Löfbom, Per" w:date="2021-09-09T10:02:00Z">
              <w:r w:rsidRPr="001E1D4F">
                <w:rPr>
                  <w:rFonts w:cstheme="minorHAnsi"/>
                </w:rPr>
                <w:t>Definition of a service operation.  Operations allow a service consumer to interact with the service.  An operation describes a dedicated function of the service or the consumer.</w:t>
              </w:r>
            </w:ins>
          </w:p>
        </w:tc>
      </w:tr>
      <w:tr w:rsidR="00EC5C55" w:rsidRPr="001E1D4F" w:rsidTr="00376638">
        <w:trPr>
          <w:cantSplit/>
          <w:trHeight w:val="230"/>
          <w:tblHeader/>
          <w:ins w:id="785" w:author="Löfbom, Per" w:date="2021-09-09T10:02:00Z"/>
        </w:trPr>
        <w:tc>
          <w:tcPr>
            <w:tcW w:w="540" w:type="dxa"/>
            <w:vMerge w:val="restart"/>
            <w:tcBorders>
              <w:top w:val="single" w:sz="2" w:space="0" w:color="auto"/>
              <w:left w:val="single" w:sz="2" w:space="0" w:color="auto"/>
              <w:right w:val="single" w:sz="2" w:space="0" w:color="auto"/>
            </w:tcBorders>
            <w:shd w:val="clear" w:color="auto" w:fill="FFFFFF"/>
          </w:tcPr>
          <w:p w:rsidR="00EC5C55" w:rsidRPr="001E1D4F" w:rsidRDefault="00EC5C55" w:rsidP="00376638">
            <w:pPr>
              <w:rPr>
                <w:ins w:id="786"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787" w:author="Löfbom, Per" w:date="2021-09-09T10:02:00Z"/>
                <w:rFonts w:cstheme="minorHAnsi"/>
              </w:rPr>
            </w:pPr>
            <w:ins w:id="788" w:author="Löfbom, Per" w:date="2021-09-09T10:0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789" w:author="Löfbom, Per" w:date="2021-09-09T10:02:00Z"/>
                <w:rFonts w:cstheme="minorHAnsi"/>
              </w:rPr>
            </w:pPr>
            <w:ins w:id="790" w:author="Löfbom, Per" w:date="2021-09-09T10:0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791" w:author="Löfbom, Per" w:date="2021-09-09T10:02:00Z"/>
                <w:rFonts w:cstheme="minorHAnsi"/>
              </w:rPr>
            </w:pPr>
            <w:ins w:id="792" w:author="Löfbom, Per" w:date="2021-09-09T10:02:00Z">
              <w:r w:rsidRPr="001E1D4F">
                <w:rPr>
                  <w:rFonts w:cstheme="minorHAnsi"/>
                </w:rPr>
                <w:t>Description</w:t>
              </w:r>
            </w:ins>
          </w:p>
        </w:tc>
      </w:tr>
      <w:tr w:rsidR="00EC5C55" w:rsidRPr="001E1D4F" w:rsidTr="00376638">
        <w:trPr>
          <w:cantSplit/>
          <w:trHeight w:val="2"/>
          <w:ins w:id="793"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794"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95" w:author="Löfbom, Per" w:date="2021-09-09T10:02:00Z"/>
                <w:rFonts w:cstheme="minorHAnsi"/>
              </w:rPr>
            </w:pPr>
            <w:ins w:id="796" w:author="Löfbom, Per" w:date="2021-09-09T10:02:00Z">
              <w:r w:rsidRPr="001E1D4F">
                <w:rPr>
                  <w:rFonts w:cstheme="minorHAnsi"/>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97" w:author="Löfbom, Per" w:date="2021-09-09T10:02:00Z"/>
                <w:rFonts w:cstheme="minorHAnsi"/>
              </w:rPr>
            </w:pPr>
            <w:ins w:id="798"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799" w:author="Löfbom, Per" w:date="2021-09-09T10:02:00Z"/>
                <w:rFonts w:cstheme="minorHAnsi"/>
              </w:rPr>
            </w:pPr>
            <w:ins w:id="800" w:author="Löfbom, Per" w:date="2021-09-09T10:02:00Z">
              <w:r w:rsidRPr="001E1D4F">
                <w:rPr>
                  <w:rFonts w:cstheme="minorHAnsi"/>
                </w:rPr>
                <w:t>Human readable operation name.  The name shall be no longer than one line.</w:t>
              </w:r>
            </w:ins>
          </w:p>
        </w:tc>
      </w:tr>
      <w:tr w:rsidR="00EC5C55" w:rsidRPr="001E1D4F" w:rsidTr="00376638">
        <w:trPr>
          <w:cantSplit/>
          <w:trHeight w:val="2"/>
          <w:ins w:id="801"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802"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03" w:author="Löfbom, Per" w:date="2021-09-09T10:02:00Z"/>
                <w:rFonts w:cstheme="minorHAnsi"/>
              </w:rPr>
            </w:pPr>
            <w:ins w:id="804" w:author="Löfbom, Per" w:date="2021-09-09T10:02:00Z">
              <w:r w:rsidRPr="001E1D4F">
                <w:rPr>
                  <w:rFonts w:cstheme="minorHAnsi"/>
                </w:rPr>
                <w:t>description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05" w:author="Löfbom, Per" w:date="2021-09-09T10:02:00Z"/>
                <w:rFonts w:cstheme="minorHAnsi"/>
              </w:rPr>
            </w:pPr>
            <w:ins w:id="806"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07" w:author="Löfbom, Per" w:date="2021-09-09T10:02:00Z"/>
                <w:rFonts w:cstheme="minorHAnsi"/>
              </w:rPr>
            </w:pPr>
            <w:ins w:id="808" w:author="Löfbom, Per" w:date="2021-09-09T10:02:00Z">
              <w:r w:rsidRPr="001E1D4F">
                <w:rPr>
                  <w:rFonts w:cstheme="minorHAnsi"/>
                </w:rPr>
                <w:t>Human readable description of the operation.</w:t>
              </w:r>
            </w:ins>
          </w:p>
        </w:tc>
      </w:tr>
      <w:tr w:rsidR="00EC5C55" w:rsidRPr="001E1D4F" w:rsidTr="00376638">
        <w:trPr>
          <w:cantSplit/>
          <w:trHeight w:val="2"/>
          <w:ins w:id="809"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810"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11" w:author="Löfbom, Per" w:date="2021-09-09T10:02:00Z"/>
                <w:rFonts w:cstheme="minorHAnsi"/>
              </w:rPr>
            </w:pPr>
            <w:ins w:id="812" w:author="Löfbom, Per" w:date="2021-09-09T10:02:00Z">
              <w:r w:rsidRPr="001E1D4F">
                <w:rPr>
                  <w:rFonts w:cstheme="minorHAnsi"/>
                </w:rPr>
                <w:t>returnValueType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13" w:author="Löfbom, Per" w:date="2021-09-09T10:02:00Z"/>
                <w:rFonts w:cstheme="minorHAnsi"/>
              </w:rPr>
            </w:pPr>
            <w:ins w:id="814" w:author="Löfbom, Per" w:date="2021-09-09T10:02:00Z">
              <w:r w:rsidRPr="001E1D4F">
                <w:rPr>
                  <w:rFonts w:cstheme="minorHAnsi"/>
                </w:rPr>
                <w:t>ValueTypeData- ModelMapping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15" w:author="Löfbom, Per" w:date="2021-09-09T10:02:00Z"/>
                <w:rFonts w:cstheme="minorHAnsi"/>
              </w:rPr>
            </w:pPr>
            <w:ins w:id="816" w:author="Löfbom, Per" w:date="2021-09-09T10:02:00Z">
              <w:r w:rsidRPr="001E1D4F">
                <w:rPr>
                  <w:rFonts w:cstheme="minorHAnsi"/>
                </w:rPr>
                <w:t>Optional definition of the return value for the operation.  The return value could be a business object or a simple status code.  The return value data type must be defined in the logical service data model.</w:t>
              </w:r>
            </w:ins>
          </w:p>
        </w:tc>
      </w:tr>
      <w:tr w:rsidR="00EC5C55" w:rsidRPr="001E1D4F" w:rsidTr="00376638">
        <w:trPr>
          <w:cantSplit/>
          <w:trHeight w:val="529"/>
          <w:ins w:id="817"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818"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4" w:space="0" w:color="auto"/>
              <w:right w:val="single" w:sz="2" w:space="0" w:color="auto"/>
            </w:tcBorders>
            <w:shd w:val="clear" w:color="auto" w:fill="FFFFFF"/>
          </w:tcPr>
          <w:p w:rsidR="00EC5C55" w:rsidRPr="001E1D4F" w:rsidRDefault="00EC5C55" w:rsidP="00376638">
            <w:pPr>
              <w:pStyle w:val="Tabletext"/>
              <w:rPr>
                <w:ins w:id="819" w:author="Löfbom, Per" w:date="2021-09-09T10:02:00Z"/>
                <w:rFonts w:cstheme="minorHAnsi"/>
              </w:rPr>
            </w:pPr>
            <w:ins w:id="820" w:author="Löfbom, Per" w:date="2021-09-09T10:02:00Z">
              <w:r w:rsidRPr="001E1D4F">
                <w:rPr>
                  <w:rFonts w:cstheme="minorHAnsi"/>
                </w:rPr>
                <w:t>parameterTypes</w:t>
              </w:r>
            </w:ins>
          </w:p>
        </w:tc>
        <w:tc>
          <w:tcPr>
            <w:tcW w:w="2127" w:type="dxa"/>
            <w:tcBorders>
              <w:top w:val="single" w:sz="2" w:space="0" w:color="auto"/>
              <w:left w:val="single" w:sz="2" w:space="0" w:color="auto"/>
              <w:bottom w:val="single" w:sz="4" w:space="0" w:color="auto"/>
              <w:right w:val="single" w:sz="2" w:space="0" w:color="auto"/>
            </w:tcBorders>
            <w:shd w:val="clear" w:color="auto" w:fill="FFFFFF"/>
          </w:tcPr>
          <w:p w:rsidR="00EC5C55" w:rsidRPr="001E1D4F" w:rsidRDefault="00EC5C55" w:rsidP="00376638">
            <w:pPr>
              <w:pStyle w:val="Tabletext"/>
              <w:rPr>
                <w:ins w:id="821" w:author="Löfbom, Per" w:date="2021-09-09T10:02:00Z"/>
                <w:rFonts w:cstheme="minorHAnsi"/>
              </w:rPr>
            </w:pPr>
            <w:ins w:id="822" w:author="Löfbom, Per" w:date="2021-09-09T10:02:00Z">
              <w:r w:rsidRPr="001E1D4F">
                <w:rPr>
                  <w:rFonts w:cstheme="minorHAnsi"/>
                </w:rPr>
                <w:t>ValueTypeData- ModelMapping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23" w:author="Löfbom, Per" w:date="2021-09-09T10:02:00Z"/>
                <w:rFonts w:cstheme="minorHAnsi"/>
              </w:rPr>
            </w:pPr>
            <w:ins w:id="824" w:author="Löfbom, Per" w:date="2021-09-09T10:02:00Z">
              <w:r w:rsidRPr="001E1D4F">
                <w:rPr>
                  <w:rFonts w:cstheme="minorHAnsi"/>
                </w:rPr>
                <w:t>Definition of one or more parameters for the operation.  This could be business objects or simple types.  Parameters must be defined in the logical service data model.</w:t>
              </w:r>
            </w:ins>
          </w:p>
        </w:tc>
      </w:tr>
      <w:tr w:rsidR="00EC5C55" w:rsidRPr="001E1D4F" w:rsidTr="00376638">
        <w:trPr>
          <w:cantSplit/>
          <w:trHeight w:val="242"/>
          <w:tblHeader/>
          <w:ins w:id="825"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826" w:author="Löfbom, Per" w:date="2021-09-09T10:02:00Z"/>
                <w:rFonts w:cstheme="minorHAnsi"/>
              </w:rPr>
            </w:pPr>
            <w:ins w:id="827" w:author="Löfbom, Per" w:date="2021-09-09T10:02: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828" w:author="Löfbom, Per" w:date="2021-09-09T10:02:00Z"/>
                <w:rFonts w:cstheme="minorHAnsi"/>
              </w:rPr>
            </w:pPr>
            <w:ins w:id="829" w:author="Löfbom, Per" w:date="2021-09-09T10:02:00Z">
              <w:r w:rsidRPr="001E1D4F">
                <w:rPr>
                  <w:rFonts w:cstheme="minorHAnsi"/>
                </w:rPr>
                <w:t>Description</w:t>
              </w:r>
            </w:ins>
          </w:p>
        </w:tc>
      </w:tr>
      <w:tr w:rsidR="00EC5C55" w:rsidRPr="001E1D4F" w:rsidTr="00376638">
        <w:trPr>
          <w:cantSplit/>
          <w:trHeight w:val="242"/>
          <w:tblHeader/>
          <w:ins w:id="830"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31" w:author="Löfbom, Per" w:date="2021-09-09T10:02:00Z"/>
                <w:rFonts w:cstheme="minorHAnsi"/>
              </w:rPr>
            </w:pPr>
            <w:ins w:id="832" w:author="Löfbom, Per" w:date="2021-09-09T10:02:00Z">
              <w:r w:rsidRPr="001E1D4F">
                <w:rPr>
                  <w:rFonts w:cstheme="minorHAnsi"/>
                </w:rPr>
                <w:t>ValueTypeDataModel-</w:t>
              </w:r>
            </w:ins>
          </w:p>
          <w:p w:rsidR="00EC5C55" w:rsidRPr="001E1D4F" w:rsidRDefault="00EC5C55" w:rsidP="00376638">
            <w:pPr>
              <w:pStyle w:val="Tabletext"/>
              <w:rPr>
                <w:ins w:id="833" w:author="Löfbom, Per" w:date="2021-09-09T10:02:00Z"/>
                <w:rFonts w:cstheme="minorHAnsi"/>
                <w:color w:val="auto"/>
              </w:rPr>
            </w:pPr>
            <w:ins w:id="834" w:author="Löfbom, Per" w:date="2021-09-09T10:02:00Z">
              <w:r w:rsidRPr="001E1D4F">
                <w:rPr>
                  <w:rFonts w:cstheme="minorHAnsi"/>
                </w:rPr>
                <w:t>Mapping</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35" w:author="Löfbom, Per" w:date="2021-09-09T10:02:00Z"/>
                <w:rFonts w:cstheme="minorHAnsi"/>
              </w:rPr>
            </w:pPr>
            <w:ins w:id="836" w:author="Löfbom, Per" w:date="2021-09-09T10:02:00Z">
              <w:r w:rsidRPr="001E1D4F">
                <w:rPr>
                  <w:rFonts w:cstheme="minorHAnsi"/>
                </w:rPr>
                <w:t>Definition of a data type by providing a reference into the logical service data model.  A value type data model mapping is used either in a service operation parameter or return value.</w:t>
              </w:r>
            </w:ins>
          </w:p>
        </w:tc>
      </w:tr>
      <w:tr w:rsidR="00EC5C55" w:rsidRPr="001E1D4F" w:rsidTr="00376638">
        <w:trPr>
          <w:cantSplit/>
          <w:trHeight w:val="230"/>
          <w:tblHeader/>
          <w:ins w:id="837" w:author="Löfbom, Per" w:date="2021-09-09T10:02:00Z"/>
        </w:trPr>
        <w:tc>
          <w:tcPr>
            <w:tcW w:w="540" w:type="dxa"/>
            <w:vMerge w:val="restart"/>
            <w:tcBorders>
              <w:top w:val="single" w:sz="2" w:space="0" w:color="auto"/>
              <w:left w:val="single" w:sz="2" w:space="0" w:color="auto"/>
              <w:right w:val="single" w:sz="2" w:space="0" w:color="auto"/>
            </w:tcBorders>
            <w:shd w:val="clear" w:color="auto" w:fill="FFFFFF"/>
          </w:tcPr>
          <w:p w:rsidR="00EC5C55" w:rsidRPr="001E1D4F" w:rsidRDefault="00EC5C55" w:rsidP="00376638">
            <w:pPr>
              <w:rPr>
                <w:ins w:id="838" w:author="Löfbom, Per" w:date="2021-09-09T10:02:00Z"/>
                <w:rFonts w:asciiTheme="minorHAnsi" w:hAnsiTheme="minorHAnsi" w:cstheme="minorHAnsi"/>
                <w:b/>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839" w:author="Löfbom, Per" w:date="2021-09-09T10:02:00Z"/>
                <w:rFonts w:cstheme="minorHAnsi"/>
              </w:rPr>
            </w:pPr>
            <w:ins w:id="840" w:author="Löfbom, Per" w:date="2021-09-09T10:0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841" w:author="Löfbom, Per" w:date="2021-09-09T10:02:00Z"/>
                <w:rFonts w:cstheme="minorHAnsi"/>
              </w:rPr>
            </w:pPr>
            <w:ins w:id="842" w:author="Löfbom, Per" w:date="2021-09-09T10:0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EC5C55" w:rsidRPr="001E1D4F" w:rsidRDefault="00EC5C55" w:rsidP="00376638">
            <w:pPr>
              <w:pStyle w:val="Tableheading"/>
              <w:rPr>
                <w:ins w:id="843" w:author="Löfbom, Per" w:date="2021-09-09T10:02:00Z"/>
                <w:rFonts w:cstheme="minorHAnsi"/>
              </w:rPr>
            </w:pPr>
            <w:ins w:id="844" w:author="Löfbom, Per" w:date="2021-09-09T10:02:00Z">
              <w:r w:rsidRPr="001E1D4F">
                <w:rPr>
                  <w:rFonts w:cstheme="minorHAnsi"/>
                </w:rPr>
                <w:t>Description</w:t>
              </w:r>
            </w:ins>
          </w:p>
        </w:tc>
      </w:tr>
      <w:tr w:rsidR="00EC5C55" w:rsidRPr="001E1D4F" w:rsidTr="00376638">
        <w:trPr>
          <w:cantSplit/>
          <w:trHeight w:val="2"/>
          <w:ins w:id="845"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846"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47" w:author="Löfbom, Per" w:date="2021-09-09T10:02:00Z"/>
                <w:rFonts w:cstheme="minorHAnsi"/>
              </w:rPr>
            </w:pPr>
            <w:ins w:id="848" w:author="Löfbom, Per" w:date="2021-09-09T10:02:00Z">
              <w:r w:rsidRPr="001E1D4F">
                <w:rPr>
                  <w:rFonts w:cstheme="minorHAnsi"/>
                </w:rPr>
                <w:t>typeReference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49" w:author="Löfbom, Per" w:date="2021-09-09T10:02:00Z"/>
                <w:rFonts w:cstheme="minorHAnsi"/>
              </w:rPr>
            </w:pPr>
            <w:ins w:id="850"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51" w:author="Löfbom, Per" w:date="2021-09-09T10:02:00Z"/>
                <w:rFonts w:cstheme="minorHAnsi"/>
              </w:rPr>
            </w:pPr>
            <w:ins w:id="852" w:author="Löfbom, Per" w:date="2021-09-09T10:02:00Z">
              <w:r w:rsidRPr="001E1D4F">
                <w:rPr>
                  <w:rFonts w:cstheme="minorHAnsi"/>
                </w:rPr>
                <w:t>Only used if not S-100 compliant.</w:t>
              </w:r>
            </w:ins>
          </w:p>
          <w:p w:rsidR="00EC5C55" w:rsidRPr="001E1D4F" w:rsidRDefault="00EC5C55" w:rsidP="00376638">
            <w:pPr>
              <w:pStyle w:val="Tabletext"/>
              <w:rPr>
                <w:ins w:id="853" w:author="Löfbom, Per" w:date="2021-09-09T10:02:00Z"/>
                <w:rFonts w:cstheme="minorHAnsi"/>
              </w:rPr>
            </w:pPr>
            <w:ins w:id="854" w:author="Löfbom, Per" w:date="2021-09-09T10:02:00Z">
              <w:r w:rsidRPr="001E1D4F">
                <w:rPr>
                  <w:rFonts w:cstheme="minorHAnsi"/>
                </w:rPr>
                <w:t>Reference to the logical service data model.  It references a type (or element, though type is preferred) in the logical service model by the type's name attribute.</w:t>
              </w:r>
            </w:ins>
          </w:p>
        </w:tc>
      </w:tr>
      <w:tr w:rsidR="00EC5C55" w:rsidRPr="001E1D4F" w:rsidTr="00376638">
        <w:trPr>
          <w:cantSplit/>
          <w:trHeight w:val="2"/>
          <w:ins w:id="855"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856"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57" w:author="Löfbom, Per" w:date="2021-09-09T10:02:00Z"/>
                <w:rFonts w:cstheme="minorHAnsi"/>
              </w:rPr>
            </w:pPr>
            <w:ins w:id="858" w:author="Löfbom, Per" w:date="2021-09-09T10:02:00Z">
              <w:r w:rsidRPr="001E1D4F">
                <w:rPr>
                  <w:rFonts w:cstheme="minorHAnsi"/>
                </w:rPr>
                <w:t>parameter</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59" w:author="Löfbom, Per" w:date="2021-09-09T10:02:00Z"/>
                <w:rFonts w:cstheme="minorHAnsi"/>
              </w:rPr>
            </w:pPr>
            <w:ins w:id="860" w:author="Löfbom, Per" w:date="2021-09-09T10:02:00Z">
              <w:r w:rsidRPr="001E1D4F">
                <w:rPr>
                  <w:rFonts w:cstheme="minorHAnsi"/>
                </w:rPr>
                <w:t>S100_Parameter</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61" w:author="Löfbom, Per" w:date="2021-09-09T10:02:00Z"/>
                <w:rFonts w:cstheme="minorHAnsi"/>
              </w:rPr>
            </w:pPr>
            <w:ins w:id="862" w:author="Löfbom, Per" w:date="2021-09-09T10:02:00Z">
              <w:r w:rsidRPr="001E1D4F">
                <w:rPr>
                  <w:rFonts w:cstheme="minorHAnsi"/>
                </w:rPr>
                <w:t>Reference to the S-100 attribute.</w:t>
              </w:r>
            </w:ins>
          </w:p>
        </w:tc>
      </w:tr>
      <w:tr w:rsidR="00EC5C55" w:rsidRPr="001E1D4F" w:rsidTr="00376638">
        <w:trPr>
          <w:cantSplit/>
          <w:trHeight w:val="2"/>
          <w:ins w:id="863"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864"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65" w:author="Löfbom, Per" w:date="2021-09-09T10:02:00Z"/>
                <w:rFonts w:cstheme="minorHAnsi"/>
              </w:rPr>
            </w:pPr>
            <w:ins w:id="866" w:author="Löfbom, Per" w:date="2021-09-09T10:02:00Z">
              <w:r w:rsidRPr="001E1D4F">
                <w:rPr>
                  <w:rFonts w:cstheme="minorHAnsi"/>
                </w:rPr>
                <w:t>multiplicity</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67" w:author="Löfbom, Per" w:date="2021-09-09T10:02:00Z"/>
                <w:rFonts w:cstheme="minorHAnsi"/>
              </w:rPr>
            </w:pPr>
            <w:ins w:id="868" w:author="Löfbom, Per" w:date="2021-09-09T10:02:00Z">
              <w:r w:rsidRPr="001E1D4F">
                <w:rPr>
                  <w:rFonts w:cstheme="minorHAnsi"/>
                </w:rPr>
                <w:t>S100_Multiplicity</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69" w:author="Löfbom, Per" w:date="2021-09-09T10:02:00Z"/>
                <w:rFonts w:cstheme="minorHAnsi"/>
              </w:rPr>
            </w:pPr>
            <w:ins w:id="870" w:author="Löfbom, Per" w:date="2021-09-09T10:02:00Z">
              <w:r w:rsidRPr="001E1D4F">
                <w:rPr>
                  <w:rFonts w:cstheme="minorHAnsi"/>
                </w:rPr>
                <w:t>Minimum and maximum number of provided instances, where the maximum number may be infinitive. If no multiplicity is provided a multiplicity of 1 is assumed.</w:t>
              </w:r>
            </w:ins>
          </w:p>
        </w:tc>
      </w:tr>
      <w:tr w:rsidR="00EC5C55" w:rsidRPr="001E1D4F" w:rsidTr="00376638">
        <w:trPr>
          <w:cantSplit/>
          <w:trHeight w:val="2"/>
          <w:ins w:id="871"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872"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73" w:author="Löfbom, Per" w:date="2021-09-09T10:02:00Z"/>
                <w:rFonts w:cstheme="minorHAnsi"/>
              </w:rPr>
            </w:pPr>
            <w:ins w:id="874" w:author="Löfbom, Per" w:date="2021-09-09T10:02:00Z">
              <w:r w:rsidRPr="001E1D4F">
                <w:rPr>
                  <w:rFonts w:cstheme="minorHAnsi"/>
                </w:rPr>
                <w:t>direction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75" w:author="Löfbom, Per" w:date="2021-09-09T10:02:00Z"/>
                <w:rFonts w:cstheme="minorHAnsi"/>
              </w:rPr>
            </w:pPr>
            <w:ins w:id="876" w:author="Löfbom, Per" w:date="2021-09-09T10:02:00Z">
              <w:r w:rsidRPr="001E1D4F">
                <w:rPr>
                  <w:rFonts w:cstheme="minorHAnsi"/>
                </w:rPr>
                <w:t>DirectionKind &lt;&lt;enumeration&gt;&gt;</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77" w:author="Löfbom, Per" w:date="2021-09-09T10:02:00Z"/>
                <w:rFonts w:cstheme="minorHAnsi"/>
              </w:rPr>
            </w:pPr>
            <w:ins w:id="878" w:author="Löfbom, Per" w:date="2021-09-09T10:02:00Z">
              <w:r w:rsidRPr="001E1D4F">
                <w:rPr>
                  <w:rFonts w:cstheme="minorHAnsi"/>
                </w:rPr>
                <w:t>Determining the direction. Can be one of:</w:t>
              </w:r>
            </w:ins>
          </w:p>
          <w:p w:rsidR="00EC5C55" w:rsidRPr="001E1D4F" w:rsidRDefault="00EC5C55" w:rsidP="00376638">
            <w:pPr>
              <w:pStyle w:val="Tablebullet"/>
              <w:rPr>
                <w:ins w:id="879" w:author="Löfbom, Per" w:date="2021-09-09T10:02:00Z"/>
                <w:rFonts w:cstheme="minorHAnsi"/>
              </w:rPr>
            </w:pPr>
            <w:ins w:id="880" w:author="Löfbom, Per" w:date="2021-09-09T10:02:00Z">
              <w:r w:rsidRPr="001E1D4F">
                <w:rPr>
                  <w:rFonts w:cstheme="minorHAnsi"/>
                </w:rPr>
                <w:t>in</w:t>
              </w:r>
            </w:ins>
          </w:p>
          <w:p w:rsidR="00EC5C55" w:rsidRPr="001E1D4F" w:rsidRDefault="00EC5C55" w:rsidP="00376638">
            <w:pPr>
              <w:pStyle w:val="Tablebullet"/>
              <w:rPr>
                <w:ins w:id="881" w:author="Löfbom, Per" w:date="2021-09-09T10:02:00Z"/>
                <w:rFonts w:cstheme="minorHAnsi"/>
              </w:rPr>
            </w:pPr>
            <w:ins w:id="882" w:author="Löfbom, Per" w:date="2021-09-09T10:02:00Z">
              <w:r w:rsidRPr="001E1D4F">
                <w:rPr>
                  <w:rFonts w:cstheme="minorHAnsi"/>
                </w:rPr>
                <w:t>out</w:t>
              </w:r>
            </w:ins>
          </w:p>
          <w:p w:rsidR="00EC5C55" w:rsidRPr="001E1D4F" w:rsidRDefault="00EC5C55" w:rsidP="00376638">
            <w:pPr>
              <w:pStyle w:val="Tablebullet"/>
              <w:rPr>
                <w:ins w:id="883" w:author="Löfbom, Per" w:date="2021-09-09T10:02:00Z"/>
                <w:rFonts w:cstheme="minorHAnsi"/>
              </w:rPr>
            </w:pPr>
            <w:ins w:id="884" w:author="Löfbom, Per" w:date="2021-09-09T10:02:00Z">
              <w:r w:rsidRPr="001E1D4F">
                <w:rPr>
                  <w:rFonts w:cstheme="minorHAnsi"/>
                </w:rPr>
                <w:t>inout</w:t>
              </w:r>
            </w:ins>
          </w:p>
        </w:tc>
      </w:tr>
      <w:tr w:rsidR="00EC5C55" w:rsidRPr="001E1D4F" w:rsidTr="00376638">
        <w:trPr>
          <w:cantSplit/>
          <w:trHeight w:val="2"/>
          <w:ins w:id="885" w:author="Löfbom, Per" w:date="2021-09-09T10:02:00Z"/>
        </w:trPr>
        <w:tc>
          <w:tcPr>
            <w:tcW w:w="540" w:type="dxa"/>
            <w:vMerge/>
            <w:tcBorders>
              <w:left w:val="single" w:sz="2" w:space="0" w:color="auto"/>
              <w:right w:val="single" w:sz="2" w:space="0" w:color="auto"/>
            </w:tcBorders>
            <w:shd w:val="clear" w:color="auto" w:fill="FFFFFF"/>
          </w:tcPr>
          <w:p w:rsidR="00EC5C55" w:rsidRPr="001E1D4F" w:rsidRDefault="00EC5C55" w:rsidP="00376638">
            <w:pPr>
              <w:rPr>
                <w:ins w:id="886" w:author="Löfbom, Per" w:date="2021-09-09T10:0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87" w:author="Löfbom, Per" w:date="2021-09-09T10:02:00Z"/>
                <w:rFonts w:cstheme="minorHAnsi"/>
              </w:rPr>
            </w:pPr>
            <w:ins w:id="888" w:author="Löfbom, Per" w:date="2021-09-09T10:02:00Z">
              <w:r w:rsidRPr="001E1D4F">
                <w:rPr>
                  <w:rFonts w:cstheme="minorHAnsi"/>
                </w:rPr>
                <w:t>encoding</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89" w:author="Löfbom, Per" w:date="2021-09-09T10:02:00Z"/>
                <w:rFonts w:cstheme="minorHAnsi"/>
              </w:rPr>
            </w:pPr>
            <w:ins w:id="890" w:author="Löfbom, Per" w:date="2021-09-09T10:0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91" w:author="Löfbom, Per" w:date="2021-09-09T10:02:00Z"/>
                <w:rFonts w:cstheme="minorHAnsi"/>
              </w:rPr>
            </w:pPr>
            <w:ins w:id="892" w:author="Löfbom, Per" w:date="2021-09-09T10:02:00Z">
              <w:r w:rsidRPr="001E1D4F">
                <w:rPr>
                  <w:rFonts w:cstheme="minorHAnsi"/>
                </w:rPr>
                <w:t>Encoding of the parameter</w:t>
              </w:r>
            </w:ins>
          </w:p>
        </w:tc>
      </w:tr>
      <w:tr w:rsidR="00EC5C55" w:rsidRPr="001E1D4F" w:rsidTr="00376638">
        <w:trPr>
          <w:cantSplit/>
          <w:trHeight w:val="242"/>
          <w:tblHeader/>
          <w:ins w:id="893"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894" w:author="Löfbom, Per" w:date="2021-09-09T10:02:00Z"/>
                <w:rFonts w:cstheme="minorHAnsi"/>
              </w:rPr>
            </w:pPr>
            <w:ins w:id="895" w:author="Löfbom, Per" w:date="2021-09-09T10:02: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EC5C55" w:rsidRPr="001E1D4F" w:rsidRDefault="00EC5C55" w:rsidP="00376638">
            <w:pPr>
              <w:pStyle w:val="Tableheading"/>
              <w:rPr>
                <w:ins w:id="896" w:author="Löfbom, Per" w:date="2021-09-09T10:02:00Z"/>
                <w:rFonts w:cstheme="minorHAnsi"/>
              </w:rPr>
            </w:pPr>
            <w:ins w:id="897" w:author="Löfbom, Per" w:date="2021-09-09T10:02:00Z">
              <w:r w:rsidRPr="001E1D4F">
                <w:rPr>
                  <w:rFonts w:cstheme="minorHAnsi"/>
                </w:rPr>
                <w:t>Description</w:t>
              </w:r>
            </w:ins>
          </w:p>
        </w:tc>
      </w:tr>
      <w:tr w:rsidR="00EC5C55" w:rsidRPr="001E1D4F" w:rsidTr="00376638">
        <w:trPr>
          <w:cantSplit/>
          <w:trHeight w:val="242"/>
          <w:tblHeader/>
          <w:ins w:id="898" w:author="Löfbom, Per" w:date="2021-09-09T10:02:00Z"/>
        </w:trPr>
        <w:tc>
          <w:tcPr>
            <w:tcW w:w="2835"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899" w:author="Löfbom, Per" w:date="2021-09-09T10:02:00Z"/>
                <w:rFonts w:cstheme="minorHAnsi"/>
                <w:color w:val="auto"/>
              </w:rPr>
            </w:pPr>
            <w:ins w:id="900" w:author="Löfbom, Per" w:date="2021-09-09T10:02:00Z">
              <w:r w:rsidRPr="001E1D4F">
                <w:rPr>
                  <w:rFonts w:cstheme="minorHAnsi"/>
                </w:rPr>
                <w:t>ServiceDataModel</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901" w:author="Löfbom, Per" w:date="2021-09-09T10:02:00Z"/>
                <w:rFonts w:cstheme="minorHAnsi"/>
              </w:rPr>
            </w:pPr>
            <w:bookmarkStart w:id="902" w:name="_Hlk491937426"/>
            <w:ins w:id="903" w:author="Löfbom, Per" w:date="2021-09-09T10:02:00Z">
              <w:r w:rsidRPr="001E1D4F">
                <w:rPr>
                  <w:rFonts w:cstheme="minorHAnsi"/>
                </w:rPr>
                <w:t>If the service is S-100 compliant it shall link to an existing Feature Catalogue in the featureCatalogue element. The other elements are then not used.</w:t>
              </w:r>
            </w:ins>
          </w:p>
          <w:p w:rsidR="00EC5C55" w:rsidRPr="001E1D4F" w:rsidRDefault="00EC5C55" w:rsidP="00376638">
            <w:pPr>
              <w:pStyle w:val="Tabletext"/>
              <w:rPr>
                <w:ins w:id="904" w:author="Löfbom, Per" w:date="2021-09-09T10:02:00Z"/>
                <w:rFonts w:cstheme="minorHAnsi"/>
              </w:rPr>
            </w:pPr>
            <w:ins w:id="905" w:author="Löfbom, Per" w:date="2021-09-09T10:02:00Z">
              <w:r w:rsidRPr="001E1D4F">
                <w:rPr>
                  <w:rFonts w:cstheme="minorHAnsi"/>
                </w:rPr>
                <w:t>If the service is not S-100 compliant: The serviceDataModel is formally described in the sub-element modelDefinition to achieve interoperability and decouple it from implementing physical data models described in e.g. SOAP or REST. Encodings are formally described using sub-element encoding.</w:t>
              </w:r>
            </w:ins>
          </w:p>
          <w:p w:rsidR="00EC5C55" w:rsidRPr="001E1D4F" w:rsidRDefault="00EC5C55" w:rsidP="00376638">
            <w:pPr>
              <w:pStyle w:val="Tabletext"/>
              <w:rPr>
                <w:ins w:id="906" w:author="Löfbom, Per" w:date="2021-09-09T10:02:00Z"/>
                <w:rFonts w:cstheme="minorHAnsi"/>
              </w:rPr>
            </w:pPr>
            <w:ins w:id="907" w:author="Löfbom, Per" w:date="2021-09-09T10:02:00Z">
              <w:r w:rsidRPr="001E1D4F">
                <w:rPr>
                  <w:rFonts w:cstheme="minorHAnsi"/>
                </w:rPr>
                <w:t>The model can either be described in-line, or existing schemata can be imported.</w:t>
              </w:r>
            </w:ins>
          </w:p>
          <w:p w:rsidR="00EC5C55" w:rsidRPr="001E1D4F" w:rsidRDefault="00EC5C55" w:rsidP="00376638">
            <w:pPr>
              <w:pStyle w:val="Tabletext"/>
              <w:rPr>
                <w:ins w:id="908" w:author="Löfbom, Per" w:date="2021-09-09T10:02:00Z"/>
                <w:rFonts w:cstheme="minorHAnsi"/>
              </w:rPr>
            </w:pPr>
            <w:ins w:id="909" w:author="Löfbom, Per" w:date="2021-09-09T10:02:00Z">
              <w:r w:rsidRPr="001E1D4F">
                <w:rPr>
                  <w:rFonts w:cstheme="minorHAnsi"/>
                </w:rPr>
                <w:t>One service specification has one logical service model. Sub-element modelDefinition has to be provided</w:t>
              </w:r>
              <w:bookmarkEnd w:id="902"/>
              <w:r w:rsidRPr="001E1D4F">
                <w:rPr>
                  <w:rFonts w:cstheme="minorHAnsi"/>
                </w:rPr>
                <w:t xml:space="preserve">. </w:t>
              </w:r>
            </w:ins>
          </w:p>
        </w:tc>
      </w:tr>
      <w:tr w:rsidR="00EC5C55" w:rsidRPr="001E1D4F" w:rsidTr="00376638">
        <w:trPr>
          <w:cantSplit/>
          <w:trHeight w:val="230"/>
          <w:tblHeader/>
          <w:ins w:id="910" w:author="Löfbom, Per" w:date="2021-09-09T10:02:00Z"/>
        </w:trPr>
        <w:tc>
          <w:tcPr>
            <w:tcW w:w="540" w:type="dxa"/>
            <w:vMerge w:val="restart"/>
            <w:tcBorders>
              <w:top w:val="single" w:sz="4" w:space="0" w:color="auto"/>
              <w:left w:val="single" w:sz="4" w:space="0" w:color="auto"/>
              <w:bottom w:val="single" w:sz="4" w:space="0" w:color="auto"/>
              <w:right w:val="single" w:sz="4" w:space="0" w:color="auto"/>
            </w:tcBorders>
            <w:shd w:val="clear" w:color="auto" w:fill="FFFFFF"/>
          </w:tcPr>
          <w:p w:rsidR="00EC5C55" w:rsidRPr="001E1D4F" w:rsidRDefault="00EC5C55" w:rsidP="00376638">
            <w:pPr>
              <w:rPr>
                <w:ins w:id="911" w:author="Löfbom, Per" w:date="2021-09-09T10:02:00Z"/>
                <w:rFonts w:asciiTheme="minorHAnsi" w:hAnsiTheme="minorHAnsi" w:cstheme="minorHAnsi"/>
                <w:b/>
                <w:sz w:val="20"/>
                <w:szCs w:val="20"/>
              </w:rPr>
            </w:pPr>
          </w:p>
        </w:tc>
        <w:tc>
          <w:tcPr>
            <w:tcW w:w="2295" w:type="dxa"/>
            <w:tcBorders>
              <w:top w:val="single" w:sz="2" w:space="0" w:color="auto"/>
              <w:left w:val="single" w:sz="4" w:space="0" w:color="auto"/>
              <w:bottom w:val="single" w:sz="4" w:space="0" w:color="auto"/>
              <w:right w:val="single" w:sz="2" w:space="0" w:color="auto"/>
            </w:tcBorders>
            <w:shd w:val="clear" w:color="auto" w:fill="auto"/>
          </w:tcPr>
          <w:p w:rsidR="00EC5C55" w:rsidRPr="001E1D4F" w:rsidRDefault="00EC5C55" w:rsidP="00376638">
            <w:pPr>
              <w:pStyle w:val="Tableheading"/>
              <w:rPr>
                <w:ins w:id="912" w:author="Löfbom, Per" w:date="2021-09-09T10:02:00Z"/>
                <w:rFonts w:cstheme="minorHAnsi"/>
              </w:rPr>
            </w:pPr>
            <w:ins w:id="913" w:author="Löfbom, Per" w:date="2021-09-09T10:02:00Z">
              <w:r w:rsidRPr="001E1D4F">
                <w:rPr>
                  <w:rFonts w:cstheme="minorHAnsi"/>
                </w:rPr>
                <w:t>Element Name</w:t>
              </w:r>
            </w:ins>
          </w:p>
        </w:tc>
        <w:tc>
          <w:tcPr>
            <w:tcW w:w="2127" w:type="dxa"/>
            <w:tcBorders>
              <w:top w:val="single" w:sz="2" w:space="0" w:color="auto"/>
              <w:left w:val="single" w:sz="2" w:space="0" w:color="auto"/>
              <w:bottom w:val="single" w:sz="4" w:space="0" w:color="auto"/>
              <w:right w:val="single" w:sz="2" w:space="0" w:color="auto"/>
            </w:tcBorders>
            <w:shd w:val="clear" w:color="auto" w:fill="auto"/>
          </w:tcPr>
          <w:p w:rsidR="00EC5C55" w:rsidRPr="001E1D4F" w:rsidRDefault="00EC5C55" w:rsidP="00376638">
            <w:pPr>
              <w:pStyle w:val="Tableheading"/>
              <w:rPr>
                <w:ins w:id="914" w:author="Löfbom, Per" w:date="2021-09-09T10:02:00Z"/>
                <w:rFonts w:cstheme="minorHAnsi"/>
              </w:rPr>
            </w:pPr>
            <w:ins w:id="915" w:author="Löfbom, Per" w:date="2021-09-09T10:02:00Z">
              <w:r w:rsidRPr="001E1D4F">
                <w:rPr>
                  <w:rFonts w:cstheme="minorHAnsi"/>
                </w:rPr>
                <w:t>Type</w:t>
              </w:r>
            </w:ins>
          </w:p>
        </w:tc>
        <w:tc>
          <w:tcPr>
            <w:tcW w:w="4819" w:type="dxa"/>
            <w:tcBorders>
              <w:top w:val="single" w:sz="2" w:space="0" w:color="auto"/>
              <w:left w:val="single" w:sz="2" w:space="0" w:color="auto"/>
              <w:bottom w:val="single" w:sz="4" w:space="0" w:color="auto"/>
              <w:right w:val="single" w:sz="2" w:space="0" w:color="auto"/>
            </w:tcBorders>
            <w:shd w:val="clear" w:color="auto" w:fill="auto"/>
          </w:tcPr>
          <w:p w:rsidR="00EC5C55" w:rsidRPr="001E1D4F" w:rsidRDefault="00EC5C55" w:rsidP="00376638">
            <w:pPr>
              <w:pStyle w:val="Tableheading"/>
              <w:rPr>
                <w:ins w:id="916" w:author="Löfbom, Per" w:date="2021-09-09T10:02:00Z"/>
                <w:rFonts w:cstheme="minorHAnsi"/>
              </w:rPr>
            </w:pPr>
            <w:ins w:id="917" w:author="Löfbom, Per" w:date="2021-09-09T10:02:00Z">
              <w:r w:rsidRPr="001E1D4F">
                <w:rPr>
                  <w:rFonts w:cstheme="minorHAnsi"/>
                </w:rPr>
                <w:t>Description</w:t>
              </w:r>
            </w:ins>
          </w:p>
        </w:tc>
      </w:tr>
      <w:tr w:rsidR="00EC5C55" w:rsidRPr="001E1D4F" w:rsidTr="00376638">
        <w:trPr>
          <w:cantSplit/>
          <w:trHeight w:val="2"/>
          <w:ins w:id="918" w:author="Löfbom, Per" w:date="2021-09-09T10:02:00Z"/>
        </w:trPr>
        <w:tc>
          <w:tcPr>
            <w:tcW w:w="540" w:type="dxa"/>
            <w:vMerge/>
            <w:tcBorders>
              <w:top w:val="single" w:sz="4" w:space="0" w:color="auto"/>
              <w:left w:val="single" w:sz="4" w:space="0" w:color="auto"/>
              <w:bottom w:val="single" w:sz="4" w:space="0" w:color="auto"/>
              <w:right w:val="single" w:sz="4" w:space="0" w:color="auto"/>
            </w:tcBorders>
            <w:shd w:val="clear" w:color="auto" w:fill="FFFFFF"/>
          </w:tcPr>
          <w:p w:rsidR="00EC5C55" w:rsidRPr="001E1D4F" w:rsidRDefault="00EC5C55" w:rsidP="00376638">
            <w:pPr>
              <w:rPr>
                <w:ins w:id="919" w:author="Löfbom, Per" w:date="2021-09-09T10:02:00Z"/>
                <w:rFonts w:asciiTheme="minorHAnsi" w:hAnsiTheme="minorHAnsi" w:cstheme="minorHAnsi"/>
                <w:sz w:val="20"/>
                <w:szCs w:val="20"/>
              </w:rPr>
            </w:pPr>
          </w:p>
        </w:tc>
        <w:tc>
          <w:tcPr>
            <w:tcW w:w="2295" w:type="dxa"/>
            <w:tcBorders>
              <w:top w:val="single" w:sz="4" w:space="0" w:color="auto"/>
              <w:left w:val="single" w:sz="4" w:space="0" w:color="auto"/>
              <w:bottom w:val="single" w:sz="4" w:space="0" w:color="auto"/>
              <w:right w:val="single" w:sz="2" w:space="0" w:color="auto"/>
            </w:tcBorders>
            <w:shd w:val="clear" w:color="auto" w:fill="FFFFFF"/>
          </w:tcPr>
          <w:p w:rsidR="00EC5C55" w:rsidRPr="001E1D4F" w:rsidRDefault="00EC5C55" w:rsidP="00376638">
            <w:pPr>
              <w:pStyle w:val="Tabletext"/>
              <w:rPr>
                <w:ins w:id="920" w:author="Löfbom, Per" w:date="2021-09-09T10:02:00Z"/>
                <w:rFonts w:cstheme="minorHAnsi"/>
              </w:rPr>
            </w:pPr>
            <w:ins w:id="921" w:author="Löfbom, Per" w:date="2021-09-09T10:02:00Z">
              <w:r w:rsidRPr="001E1D4F">
                <w:rPr>
                  <w:rFonts w:cstheme="minorHAnsi"/>
                </w:rPr>
                <w:t>featureCatalogue</w:t>
              </w:r>
            </w:ins>
          </w:p>
        </w:tc>
        <w:tc>
          <w:tcPr>
            <w:tcW w:w="2127" w:type="dxa"/>
            <w:tcBorders>
              <w:top w:val="single" w:sz="4" w:space="0" w:color="auto"/>
              <w:left w:val="single" w:sz="2" w:space="0" w:color="auto"/>
              <w:bottom w:val="single" w:sz="4" w:space="0" w:color="auto"/>
              <w:right w:val="single" w:sz="2" w:space="0" w:color="auto"/>
            </w:tcBorders>
            <w:shd w:val="clear" w:color="auto" w:fill="FFFFFF"/>
          </w:tcPr>
          <w:p w:rsidR="00EC5C55" w:rsidRPr="001E1D4F" w:rsidRDefault="00EC5C55" w:rsidP="00376638">
            <w:pPr>
              <w:pStyle w:val="Tabletext"/>
              <w:rPr>
                <w:ins w:id="922" w:author="Löfbom, Per" w:date="2021-09-09T10:02:00Z"/>
                <w:rFonts w:cstheme="minorHAnsi"/>
              </w:rPr>
            </w:pPr>
            <w:ins w:id="923" w:author="Löfbom, Per" w:date="2021-09-09T10:02:00Z">
              <w:r w:rsidRPr="001E1D4F">
                <w:rPr>
                  <w:rFonts w:cstheme="minorHAnsi"/>
                </w:rPr>
                <w:t>S100_FC_FeatureCatalogue</w:t>
              </w:r>
            </w:ins>
          </w:p>
        </w:tc>
        <w:tc>
          <w:tcPr>
            <w:tcW w:w="4819" w:type="dxa"/>
            <w:tcBorders>
              <w:top w:val="single" w:sz="4" w:space="0" w:color="auto"/>
              <w:left w:val="single" w:sz="2" w:space="0" w:color="auto"/>
              <w:bottom w:val="single" w:sz="4" w:space="0" w:color="auto"/>
              <w:right w:val="single" w:sz="2" w:space="0" w:color="auto"/>
            </w:tcBorders>
            <w:shd w:val="clear" w:color="auto" w:fill="FFFFFF"/>
          </w:tcPr>
          <w:p w:rsidR="00EC5C55" w:rsidRPr="001E1D4F" w:rsidRDefault="00EC5C55" w:rsidP="00376638">
            <w:pPr>
              <w:pStyle w:val="Tabletext"/>
              <w:rPr>
                <w:ins w:id="924" w:author="Löfbom, Per" w:date="2021-09-09T10:02:00Z"/>
                <w:rFonts w:cstheme="minorHAnsi"/>
              </w:rPr>
            </w:pPr>
            <w:ins w:id="925" w:author="Löfbom, Per" w:date="2021-09-09T10:02:00Z">
              <w:r w:rsidRPr="001E1D4F">
                <w:rPr>
                  <w:rFonts w:cstheme="minorHAnsi"/>
                </w:rPr>
                <w:t>Reference to an S-100 compliant logical data model description. To be used to be S-100 compliant, otherwise the modelDefinition element must be used.</w:t>
              </w:r>
            </w:ins>
          </w:p>
        </w:tc>
      </w:tr>
      <w:tr w:rsidR="00EC5C55" w:rsidRPr="001E1D4F" w:rsidTr="00376638">
        <w:trPr>
          <w:cantSplit/>
          <w:trHeight w:val="2"/>
          <w:ins w:id="926" w:author="Löfbom, Per" w:date="2021-09-09T10:02:00Z"/>
        </w:trPr>
        <w:tc>
          <w:tcPr>
            <w:tcW w:w="540" w:type="dxa"/>
            <w:vMerge/>
            <w:tcBorders>
              <w:top w:val="single" w:sz="4" w:space="0" w:color="auto"/>
              <w:left w:val="single" w:sz="4" w:space="0" w:color="auto"/>
              <w:bottom w:val="single" w:sz="4" w:space="0" w:color="auto"/>
              <w:right w:val="single" w:sz="4" w:space="0" w:color="auto"/>
            </w:tcBorders>
            <w:shd w:val="clear" w:color="auto" w:fill="FFFFFF"/>
          </w:tcPr>
          <w:p w:rsidR="00EC5C55" w:rsidRPr="001E1D4F" w:rsidRDefault="00EC5C55" w:rsidP="00376638">
            <w:pPr>
              <w:rPr>
                <w:ins w:id="927" w:author="Löfbom, Per" w:date="2021-09-09T10:02:00Z"/>
                <w:rFonts w:asciiTheme="minorHAnsi" w:hAnsiTheme="minorHAnsi" w:cstheme="minorHAnsi"/>
                <w:sz w:val="20"/>
                <w:szCs w:val="20"/>
              </w:rPr>
            </w:pPr>
          </w:p>
        </w:tc>
        <w:tc>
          <w:tcPr>
            <w:tcW w:w="2295" w:type="dxa"/>
            <w:tcBorders>
              <w:top w:val="single" w:sz="4" w:space="0" w:color="auto"/>
              <w:left w:val="single" w:sz="4" w:space="0" w:color="auto"/>
              <w:bottom w:val="single" w:sz="4" w:space="0" w:color="auto"/>
              <w:right w:val="single" w:sz="2" w:space="0" w:color="auto"/>
            </w:tcBorders>
            <w:shd w:val="clear" w:color="auto" w:fill="FFFFFF"/>
          </w:tcPr>
          <w:p w:rsidR="00EC5C55" w:rsidRPr="001E1D4F" w:rsidRDefault="00EC5C55" w:rsidP="00376638">
            <w:pPr>
              <w:pStyle w:val="Tabletext"/>
              <w:rPr>
                <w:ins w:id="928" w:author="Löfbom, Per" w:date="2021-09-09T10:02:00Z"/>
                <w:rFonts w:cstheme="minorHAnsi"/>
              </w:rPr>
            </w:pPr>
            <w:ins w:id="929" w:author="Löfbom, Per" w:date="2021-09-09T10:02:00Z">
              <w:r w:rsidRPr="001E1D4F">
                <w:rPr>
                  <w:rFonts w:cstheme="minorHAnsi"/>
                </w:rPr>
                <w:t>modelDefinition</w:t>
              </w:r>
            </w:ins>
          </w:p>
        </w:tc>
        <w:tc>
          <w:tcPr>
            <w:tcW w:w="2127" w:type="dxa"/>
            <w:tcBorders>
              <w:top w:val="single" w:sz="4" w:space="0" w:color="auto"/>
              <w:left w:val="single" w:sz="2" w:space="0" w:color="auto"/>
              <w:bottom w:val="single" w:sz="4" w:space="0" w:color="auto"/>
              <w:right w:val="single" w:sz="2" w:space="0" w:color="auto"/>
            </w:tcBorders>
            <w:shd w:val="clear" w:color="auto" w:fill="FFFFFF"/>
          </w:tcPr>
          <w:p w:rsidR="00EC5C55" w:rsidRPr="001E1D4F" w:rsidRDefault="00EC5C55" w:rsidP="00376638">
            <w:pPr>
              <w:pStyle w:val="Tabletext"/>
              <w:rPr>
                <w:ins w:id="930" w:author="Löfbom, Per" w:date="2021-09-09T10:02:00Z"/>
                <w:rFonts w:cstheme="minorHAnsi"/>
              </w:rPr>
            </w:pPr>
            <w:ins w:id="931" w:author="Löfbom, Per" w:date="2021-09-09T10:02:00Z">
              <w:r w:rsidRPr="001E1D4F">
                <w:rPr>
                  <w:rFonts w:cstheme="minorHAnsi"/>
                </w:rPr>
                <w:t>CharacterString</w:t>
              </w:r>
            </w:ins>
          </w:p>
        </w:tc>
        <w:tc>
          <w:tcPr>
            <w:tcW w:w="4819" w:type="dxa"/>
            <w:tcBorders>
              <w:top w:val="single" w:sz="4" w:space="0" w:color="auto"/>
              <w:left w:val="single" w:sz="2" w:space="0" w:color="auto"/>
              <w:bottom w:val="single" w:sz="4" w:space="0" w:color="auto"/>
              <w:right w:val="single" w:sz="2" w:space="0" w:color="auto"/>
            </w:tcBorders>
            <w:shd w:val="clear" w:color="auto" w:fill="FFFFFF"/>
          </w:tcPr>
          <w:p w:rsidR="00EC5C55" w:rsidRPr="001E1D4F" w:rsidRDefault="00EC5C55" w:rsidP="00376638">
            <w:pPr>
              <w:pStyle w:val="Tabletext"/>
              <w:rPr>
                <w:ins w:id="932" w:author="Löfbom, Per" w:date="2021-09-09T10:02:00Z"/>
                <w:rFonts w:cstheme="minorHAnsi"/>
              </w:rPr>
            </w:pPr>
            <w:ins w:id="933" w:author="Löfbom, Per" w:date="2021-09-09T10:02:00Z">
              <w:r w:rsidRPr="001E1D4F">
                <w:rPr>
                  <w:rFonts w:cstheme="minorHAnsi"/>
                </w:rPr>
                <w:t xml:space="preserve">Only used if not S-100 compliant. </w:t>
              </w:r>
            </w:ins>
          </w:p>
          <w:p w:rsidR="00EC5C55" w:rsidRPr="001E1D4F" w:rsidRDefault="00EC5C55" w:rsidP="00376638">
            <w:pPr>
              <w:pStyle w:val="Tabletext"/>
              <w:rPr>
                <w:ins w:id="934" w:author="Löfbom, Per" w:date="2021-09-09T10:02:00Z"/>
                <w:rFonts w:cstheme="minorHAnsi"/>
              </w:rPr>
            </w:pPr>
            <w:ins w:id="935" w:author="Löfbom, Per" w:date="2021-09-09T10:02:00Z">
              <w:r w:rsidRPr="001E1D4F">
                <w:rPr>
                  <w:rFonts w:cstheme="minorHAnsi"/>
                </w:rPr>
                <w:t xml:space="preserve">The definition of the service data model described. </w:t>
              </w:r>
            </w:ins>
          </w:p>
          <w:p w:rsidR="00EC5C55" w:rsidRPr="001E1D4F" w:rsidRDefault="00EC5C55" w:rsidP="00376638">
            <w:pPr>
              <w:pStyle w:val="Tabletext"/>
              <w:rPr>
                <w:ins w:id="936" w:author="Löfbom, Per" w:date="2021-09-09T10:02:00Z"/>
                <w:rFonts w:cstheme="minorHAnsi"/>
              </w:rPr>
            </w:pPr>
          </w:p>
        </w:tc>
      </w:tr>
      <w:tr w:rsidR="00EC5C55" w:rsidRPr="001E1D4F" w:rsidTr="00376638">
        <w:trPr>
          <w:cantSplit/>
          <w:trHeight w:val="2"/>
          <w:ins w:id="937" w:author="Löfbom, Per" w:date="2021-09-09T10:02:00Z"/>
        </w:trPr>
        <w:tc>
          <w:tcPr>
            <w:tcW w:w="540" w:type="dxa"/>
            <w:vMerge/>
            <w:tcBorders>
              <w:top w:val="single" w:sz="4" w:space="0" w:color="auto"/>
              <w:left w:val="single" w:sz="4" w:space="0" w:color="auto"/>
              <w:bottom w:val="single" w:sz="4" w:space="0" w:color="auto"/>
              <w:right w:val="single" w:sz="4" w:space="0" w:color="auto"/>
            </w:tcBorders>
            <w:shd w:val="clear" w:color="auto" w:fill="FFFFFF"/>
          </w:tcPr>
          <w:p w:rsidR="00EC5C55" w:rsidRPr="001E1D4F" w:rsidRDefault="00EC5C55" w:rsidP="00376638">
            <w:pPr>
              <w:rPr>
                <w:ins w:id="938" w:author="Löfbom, Per" w:date="2021-09-09T10:02:00Z"/>
                <w:rFonts w:asciiTheme="minorHAnsi" w:hAnsiTheme="minorHAnsi" w:cstheme="minorHAnsi"/>
                <w:sz w:val="20"/>
                <w:szCs w:val="20"/>
              </w:rPr>
            </w:pPr>
          </w:p>
        </w:tc>
        <w:tc>
          <w:tcPr>
            <w:tcW w:w="2295" w:type="dxa"/>
            <w:tcBorders>
              <w:top w:val="single" w:sz="4" w:space="0" w:color="auto"/>
              <w:left w:val="single" w:sz="4" w:space="0" w:color="auto"/>
              <w:bottom w:val="single" w:sz="2" w:space="0" w:color="auto"/>
              <w:right w:val="single" w:sz="2" w:space="0" w:color="auto"/>
            </w:tcBorders>
            <w:shd w:val="clear" w:color="auto" w:fill="FFFFFF"/>
          </w:tcPr>
          <w:p w:rsidR="00EC5C55" w:rsidRPr="001E1D4F" w:rsidRDefault="00EC5C55" w:rsidP="00376638">
            <w:pPr>
              <w:pStyle w:val="Tabletext"/>
              <w:rPr>
                <w:ins w:id="939" w:author="Löfbom, Per" w:date="2021-09-09T10:02:00Z"/>
                <w:rFonts w:cstheme="minorHAnsi"/>
              </w:rPr>
            </w:pPr>
            <w:ins w:id="940" w:author="Löfbom, Per" w:date="2021-09-09T10:02:00Z">
              <w:r w:rsidRPr="001E1D4F">
                <w:rPr>
                  <w:rFonts w:cstheme="minorHAnsi"/>
                </w:rPr>
                <w:t>encoding</w:t>
              </w:r>
            </w:ins>
          </w:p>
        </w:tc>
        <w:tc>
          <w:tcPr>
            <w:tcW w:w="2127" w:type="dxa"/>
            <w:tcBorders>
              <w:top w:val="single" w:sz="4"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941" w:author="Löfbom, Per" w:date="2021-09-09T10:02:00Z"/>
                <w:rFonts w:cstheme="minorHAnsi"/>
              </w:rPr>
            </w:pPr>
            <w:ins w:id="942" w:author="Löfbom, Per" w:date="2021-09-09T10:02:00Z">
              <w:r w:rsidRPr="001E1D4F">
                <w:rPr>
                  <w:rFonts w:cstheme="minorHAnsi"/>
                </w:rPr>
                <w:t>CharacterString</w:t>
              </w:r>
            </w:ins>
          </w:p>
        </w:tc>
        <w:tc>
          <w:tcPr>
            <w:tcW w:w="4819" w:type="dxa"/>
            <w:tcBorders>
              <w:top w:val="single" w:sz="4" w:space="0" w:color="auto"/>
              <w:left w:val="single" w:sz="2" w:space="0" w:color="auto"/>
              <w:bottom w:val="single" w:sz="2" w:space="0" w:color="auto"/>
              <w:right w:val="single" w:sz="2" w:space="0" w:color="auto"/>
            </w:tcBorders>
            <w:shd w:val="clear" w:color="auto" w:fill="FFFFFF"/>
          </w:tcPr>
          <w:p w:rsidR="00EC5C55" w:rsidRPr="001E1D4F" w:rsidRDefault="00EC5C55" w:rsidP="00376638">
            <w:pPr>
              <w:pStyle w:val="Tabletext"/>
              <w:rPr>
                <w:ins w:id="943" w:author="Löfbom, Per" w:date="2021-09-09T10:02:00Z"/>
                <w:rFonts w:cstheme="minorHAnsi"/>
              </w:rPr>
            </w:pPr>
            <w:ins w:id="944" w:author="Löfbom, Per" w:date="2021-09-09T10:02:00Z">
              <w:r w:rsidRPr="001E1D4F">
                <w:rPr>
                  <w:rFonts w:cstheme="minorHAnsi"/>
                </w:rPr>
                <w:t>Only used if not S-100 compliant.</w:t>
              </w:r>
            </w:ins>
          </w:p>
          <w:p w:rsidR="00EC5C55" w:rsidRPr="001E1D4F" w:rsidRDefault="00EC5C55" w:rsidP="00376638">
            <w:pPr>
              <w:pStyle w:val="Tabletext"/>
              <w:rPr>
                <w:ins w:id="945" w:author="Löfbom, Per" w:date="2021-09-09T10:02:00Z"/>
                <w:rFonts w:cstheme="minorHAnsi"/>
              </w:rPr>
            </w:pPr>
            <w:ins w:id="946" w:author="Löfbom, Per" w:date="2021-09-09T10:02:00Z">
              <w:r w:rsidRPr="001E1D4F">
                <w:rPr>
                  <w:rFonts w:cstheme="minorHAnsi"/>
                </w:rPr>
                <w:t>The encoding of the attribute modelDefinition.</w:t>
              </w:r>
            </w:ins>
          </w:p>
          <w:p w:rsidR="00EC5C55" w:rsidRPr="001E1D4F" w:rsidRDefault="00EC5C55" w:rsidP="00376638">
            <w:pPr>
              <w:pStyle w:val="Tabletext"/>
              <w:rPr>
                <w:ins w:id="947" w:author="Löfbom, Per" w:date="2021-09-09T10:02:00Z"/>
                <w:rFonts w:cstheme="minorHAnsi"/>
              </w:rPr>
            </w:pPr>
            <w:ins w:id="948" w:author="Löfbom, Per" w:date="2021-09-09T10:02:00Z">
              <w:r w:rsidRPr="001E1D4F">
                <w:rPr>
                  <w:rFonts w:cstheme="minorHAnsi"/>
                </w:rPr>
                <w:t>To be compliant to S100, refer to the S100 Data formats as described in the S100 Specification Appendix 4aD.</w:t>
              </w:r>
            </w:ins>
          </w:p>
        </w:tc>
      </w:tr>
    </w:tbl>
    <w:p w:rsidR="00EC5C55" w:rsidRDefault="00EC5C55">
      <w:pPr>
        <w:pStyle w:val="Brdtext"/>
        <w:rPr>
          <w:ins w:id="949" w:author="Löfbom, Per" w:date="2021-09-09T10:31:00Z"/>
        </w:rPr>
        <w:pPrChange w:id="950" w:author="Löfbom, Per" w:date="2021-09-07T16:35:00Z">
          <w:pPr>
            <w:pStyle w:val="Rubrik1"/>
            <w:numPr>
              <w:numId w:val="14"/>
            </w:numPr>
          </w:pPr>
        </w:pPrChange>
      </w:pPr>
    </w:p>
    <w:p w:rsidR="00F96BFA" w:rsidRPr="00F96BFA" w:rsidRDefault="00F96BFA" w:rsidP="00F96BFA">
      <w:pPr>
        <w:pStyle w:val="Rubrik2"/>
        <w:rPr>
          <w:ins w:id="951" w:author="Löfbom, Per" w:date="2021-09-09T10:32:00Z"/>
          <w:rPrChange w:id="952" w:author="Löfbom, Per" w:date="2021-09-09T10:32:00Z">
            <w:rPr>
              <w:ins w:id="953" w:author="Löfbom, Per" w:date="2021-09-09T10:32:00Z"/>
              <w:rFonts w:asciiTheme="minorHAnsi" w:hAnsiTheme="minorHAnsi" w:cstheme="minorHAnsi"/>
            </w:rPr>
          </w:rPrChange>
        </w:rPr>
        <w:pPrChange w:id="954" w:author="Löfbom, Per" w:date="2021-09-09T10:33:00Z">
          <w:pPr>
            <w:pStyle w:val="Rubrik1"/>
            <w:keepLines/>
            <w:numPr>
              <w:numId w:val="54"/>
            </w:numPr>
            <w:tabs>
              <w:tab w:val="clear" w:pos="567"/>
            </w:tabs>
            <w:spacing w:after="0" w:line="240" w:lineRule="atLeast"/>
            <w:ind w:left="432" w:hanging="432"/>
          </w:pPr>
        </w:pPrChange>
      </w:pPr>
      <w:bookmarkStart w:id="955" w:name="_Toc478999207"/>
      <w:bookmarkStart w:id="956" w:name="_Toc527384482"/>
      <w:ins w:id="957" w:author="Löfbom, Per" w:date="2021-09-09T10:32:00Z">
        <w:r w:rsidRPr="00F96BFA">
          <w:rPr>
            <w:rPrChange w:id="958" w:author="Löfbom, Per" w:date="2021-09-09T10:32:00Z">
              <w:rPr>
                <w:rFonts w:asciiTheme="minorHAnsi" w:hAnsiTheme="minorHAnsi" w:cstheme="minorHAnsi"/>
                <w:caps w:val="0"/>
              </w:rPr>
            </w:rPrChange>
          </w:rPr>
          <w:t>SERVICE TECHNICAL DESIGN</w:t>
        </w:r>
        <w:bookmarkEnd w:id="955"/>
        <w:bookmarkEnd w:id="956"/>
      </w:ins>
    </w:p>
    <w:p w:rsidR="00F96BFA" w:rsidRDefault="00F96BFA" w:rsidP="00F96BFA">
      <w:pPr>
        <w:pStyle w:val="Rubrik3"/>
        <w:rPr>
          <w:ins w:id="959" w:author="Löfbom, Per" w:date="2021-09-09T10:33:00Z"/>
        </w:rPr>
        <w:pPrChange w:id="960" w:author="Löfbom, Per" w:date="2021-09-09T10:33:00Z">
          <w:pPr>
            <w:pStyle w:val="Rubrik2"/>
            <w:keepNext/>
            <w:keepLines/>
            <w:numPr>
              <w:numId w:val="54"/>
            </w:numPr>
            <w:tabs>
              <w:tab w:val="clear" w:pos="851"/>
            </w:tabs>
            <w:spacing w:line="216" w:lineRule="atLeast"/>
            <w:ind w:left="576" w:right="709" w:hanging="576"/>
          </w:pPr>
        </w:pPrChange>
      </w:pPr>
      <w:bookmarkStart w:id="961" w:name="_Toc478999208"/>
      <w:bookmarkStart w:id="962" w:name="_Toc527384483"/>
      <w:ins w:id="963" w:author="Löfbom, Per" w:date="2021-09-09T10:32:00Z">
        <w:r w:rsidRPr="00F96BFA">
          <w:rPr>
            <w:rPrChange w:id="964" w:author="Löfbom, Per" w:date="2021-09-09T10:32:00Z">
              <w:rPr>
                <w:rFonts w:asciiTheme="minorHAnsi" w:hAnsiTheme="minorHAnsi" w:cstheme="minorHAnsi"/>
              </w:rPr>
            </w:rPrChange>
          </w:rPr>
          <w:t>Service Design Description Document</w:t>
        </w:r>
      </w:ins>
      <w:bookmarkEnd w:id="961"/>
      <w:bookmarkEnd w:id="962"/>
    </w:p>
    <w:p w:rsidR="00F96BFA" w:rsidRPr="00F96BFA" w:rsidRDefault="00F96BFA" w:rsidP="00F96BFA">
      <w:pPr>
        <w:pStyle w:val="Brdtext"/>
        <w:rPr>
          <w:ins w:id="965" w:author="Löfbom, Per" w:date="2021-09-09T10:32:00Z"/>
          <w:rPrChange w:id="966" w:author="Löfbom, Per" w:date="2021-09-09T10:33:00Z">
            <w:rPr>
              <w:ins w:id="967" w:author="Löfbom, Per" w:date="2021-09-09T10:32:00Z"/>
              <w:rFonts w:asciiTheme="minorHAnsi" w:hAnsiTheme="minorHAnsi" w:cstheme="minorHAnsi"/>
            </w:rPr>
          </w:rPrChange>
        </w:rPr>
        <w:pPrChange w:id="968" w:author="Löfbom, Per" w:date="2021-09-09T10:33:00Z">
          <w:pPr>
            <w:pStyle w:val="Rubrik2"/>
            <w:keepNext/>
            <w:keepLines/>
            <w:numPr>
              <w:numId w:val="54"/>
            </w:numPr>
            <w:tabs>
              <w:tab w:val="clear" w:pos="851"/>
            </w:tabs>
            <w:spacing w:line="216" w:lineRule="atLeast"/>
            <w:ind w:left="576" w:right="709" w:hanging="576"/>
          </w:pPr>
        </w:pPrChange>
      </w:pPr>
      <w:ins w:id="969" w:author="Löfbom, Per" w:date="2021-09-09T10:33:00Z">
        <w:r>
          <w:t>…</w:t>
        </w:r>
      </w:ins>
    </w:p>
    <w:p w:rsidR="00F96BFA" w:rsidRPr="00F96BFA" w:rsidRDefault="00F96BFA" w:rsidP="00F96BFA">
      <w:pPr>
        <w:pStyle w:val="Rubrik3"/>
        <w:rPr>
          <w:ins w:id="970" w:author="Löfbom, Per" w:date="2021-09-09T10:32:00Z"/>
          <w:rPrChange w:id="971" w:author="Löfbom, Per" w:date="2021-09-09T10:32:00Z">
            <w:rPr>
              <w:ins w:id="972" w:author="Löfbom, Per" w:date="2021-09-09T10:32:00Z"/>
              <w:rFonts w:asciiTheme="minorHAnsi" w:hAnsiTheme="minorHAnsi" w:cstheme="minorHAnsi"/>
            </w:rPr>
          </w:rPrChange>
        </w:rPr>
        <w:pPrChange w:id="973" w:author="Löfbom, Per" w:date="2021-09-09T10:33:00Z">
          <w:pPr>
            <w:pStyle w:val="Rubrik2"/>
            <w:keepNext/>
            <w:keepLines/>
            <w:numPr>
              <w:numId w:val="54"/>
            </w:numPr>
            <w:tabs>
              <w:tab w:val="clear" w:pos="851"/>
            </w:tabs>
            <w:spacing w:line="216" w:lineRule="atLeast"/>
            <w:ind w:left="576" w:right="709" w:hanging="576"/>
          </w:pPr>
        </w:pPrChange>
      </w:pPr>
      <w:bookmarkStart w:id="974" w:name="_Toc478999209"/>
      <w:bookmarkStart w:id="975" w:name="_Toc527384484"/>
      <w:ins w:id="976" w:author="Löfbom, Per" w:date="2021-09-09T10:32:00Z">
        <w:r w:rsidRPr="00F96BFA">
          <w:rPr>
            <w:rPrChange w:id="977" w:author="Löfbom, Per" w:date="2021-09-09T10:32:00Z">
              <w:rPr>
                <w:rFonts w:asciiTheme="minorHAnsi" w:hAnsiTheme="minorHAnsi" w:cstheme="minorHAnsi"/>
              </w:rPr>
            </w:rPrChange>
          </w:rPr>
          <w:t>Service Design Description Template</w:t>
        </w:r>
        <w:bookmarkEnd w:id="974"/>
        <w:bookmarkEnd w:id="975"/>
      </w:ins>
    </w:p>
    <w:p w:rsidR="00F96BFA" w:rsidRDefault="00F96BFA">
      <w:pPr>
        <w:pStyle w:val="Brdtext"/>
        <w:rPr>
          <w:ins w:id="978" w:author="Löfbom, Per" w:date="2021-09-09T10:02:00Z"/>
        </w:rPr>
        <w:pPrChange w:id="979" w:author="Löfbom, Per" w:date="2021-09-07T16:35:00Z">
          <w:pPr>
            <w:pStyle w:val="Rubrik1"/>
            <w:numPr>
              <w:numId w:val="14"/>
            </w:numPr>
          </w:pPr>
        </w:pPrChange>
      </w:pPr>
      <w:ins w:id="980" w:author="Löfbom, Per" w:date="2021-09-09T10:33:00Z">
        <w:r>
          <w:t>…</w:t>
        </w:r>
      </w:ins>
    </w:p>
    <w:p w:rsidR="00EC5C55" w:rsidRDefault="00F96BFA" w:rsidP="00F96BFA">
      <w:pPr>
        <w:pStyle w:val="Rubrik3"/>
        <w:rPr>
          <w:ins w:id="981" w:author="Löfbom, Per" w:date="2021-09-09T10:02:00Z"/>
        </w:rPr>
        <w:pPrChange w:id="982" w:author="Löfbom, Per" w:date="2021-09-09T10:33:00Z">
          <w:pPr>
            <w:pStyle w:val="Rubrik1"/>
            <w:numPr>
              <w:numId w:val="14"/>
            </w:numPr>
          </w:pPr>
        </w:pPrChange>
      </w:pPr>
      <w:ins w:id="983" w:author="Löfbom, Per" w:date="2021-09-09T10:29:00Z">
        <w:r w:rsidRPr="00F96BFA">
          <w:rPr>
            <w:rPrChange w:id="984" w:author="Löfbom, Per" w:date="2021-09-09T10:32:00Z">
              <w:rPr>
                <w:color w:val="FF0000"/>
              </w:rPr>
            </w:rPrChange>
          </w:rPr>
          <w:t>Service Design Description XSD Structure</w:t>
        </w:r>
      </w:ins>
    </w:p>
    <w:p w:rsidR="00EC5C55" w:rsidRDefault="00F96BFA" w:rsidP="00F96BFA">
      <w:pPr>
        <w:pStyle w:val="Brdtext"/>
        <w:jc w:val="center"/>
        <w:rPr>
          <w:ins w:id="985" w:author="Löfbom, Per" w:date="2021-09-09T10:34:00Z"/>
          <w:rFonts w:asciiTheme="minorHAnsi" w:eastAsiaTheme="minorHAnsi" w:hAnsiTheme="minorHAnsi" w:cstheme="minorHAnsi"/>
          <w:b/>
          <w:bCs/>
          <w:i/>
          <w:color w:val="575756"/>
          <w:u w:val="single"/>
          <w:lang w:eastAsia="en-US"/>
        </w:rPr>
        <w:pPrChange w:id="986" w:author="Löfbom, Per" w:date="2021-09-09T10:34:00Z">
          <w:pPr>
            <w:pStyle w:val="Rubrik1"/>
            <w:numPr>
              <w:numId w:val="14"/>
            </w:numPr>
          </w:pPr>
        </w:pPrChange>
      </w:pPr>
      <w:ins w:id="987" w:author="Löfbom, Per" w:date="2021-09-09T10:33:00Z">
        <w:r w:rsidRPr="00F96BFA">
          <w:rPr>
            <w:rFonts w:asciiTheme="minorHAnsi" w:eastAsiaTheme="minorHAnsi" w:hAnsiTheme="minorHAnsi" w:cstheme="minorHAnsi"/>
            <w:b/>
            <w:bCs/>
            <w:i/>
            <w:color w:val="575756"/>
            <w:u w:val="single"/>
            <w:lang w:eastAsia="en-US"/>
            <w:rPrChange w:id="988" w:author="Löfbom, Per" w:date="2021-09-09T10:34:00Z">
              <w:rPr/>
            </w:rPrChange>
          </w:rPr>
          <w:t>Table 3</w:t>
        </w:r>
      </w:ins>
      <w:ins w:id="989" w:author="Löfbom, Per" w:date="2021-09-09T10:34:00Z">
        <w:r>
          <w:rPr>
            <w:rFonts w:asciiTheme="minorHAnsi" w:eastAsiaTheme="minorHAnsi" w:hAnsiTheme="minorHAnsi" w:cstheme="minorHAnsi"/>
            <w:b/>
            <w:bCs/>
            <w:i/>
            <w:color w:val="575756"/>
            <w:u w:val="single"/>
            <w:lang w:eastAsia="en-US"/>
          </w:rPr>
          <w:tab/>
        </w:r>
      </w:ins>
      <w:ins w:id="990" w:author="Löfbom, Per" w:date="2021-09-09T10:33:00Z">
        <w:r w:rsidRPr="00F96BFA">
          <w:rPr>
            <w:rFonts w:asciiTheme="minorHAnsi" w:eastAsiaTheme="minorHAnsi" w:hAnsiTheme="minorHAnsi" w:cstheme="minorHAnsi"/>
            <w:b/>
            <w:bCs/>
            <w:i/>
            <w:color w:val="575756"/>
            <w:lang w:eastAsia="en-US"/>
            <w:rPrChange w:id="991" w:author="Löfbom, Per" w:date="2021-09-09T10:34:00Z">
              <w:rPr/>
            </w:rPrChange>
          </w:rPr>
          <w:tab/>
        </w:r>
        <w:r w:rsidRPr="00F96BFA">
          <w:rPr>
            <w:rFonts w:asciiTheme="minorHAnsi" w:eastAsiaTheme="minorHAnsi" w:hAnsiTheme="minorHAnsi" w:cstheme="minorHAnsi"/>
            <w:b/>
            <w:bCs/>
            <w:i/>
            <w:color w:val="575756"/>
            <w:u w:val="single"/>
            <w:lang w:eastAsia="en-US"/>
            <w:rPrChange w:id="992" w:author="Löfbom, Per" w:date="2021-09-09T10:34:00Z">
              <w:rPr/>
            </w:rPrChange>
          </w:rPr>
          <w:t>Information Elements of the Service Design Description</w:t>
        </w:r>
      </w:ins>
    </w:p>
    <w:tbl>
      <w:tblPr>
        <w:tblW w:w="9781" w:type="dxa"/>
        <w:tblInd w:w="60" w:type="dxa"/>
        <w:tblLayout w:type="fixed"/>
        <w:tblCellMar>
          <w:left w:w="60" w:type="dxa"/>
          <w:right w:w="60" w:type="dxa"/>
        </w:tblCellMar>
        <w:tblLook w:val="0000" w:firstRow="0" w:lastRow="0" w:firstColumn="0" w:lastColumn="0" w:noHBand="0" w:noVBand="0"/>
      </w:tblPr>
      <w:tblGrid>
        <w:gridCol w:w="540"/>
        <w:gridCol w:w="2295"/>
        <w:gridCol w:w="2127"/>
        <w:gridCol w:w="4819"/>
      </w:tblGrid>
      <w:tr w:rsidR="00CB4A05" w:rsidRPr="00CB4A05" w:rsidTr="00376638">
        <w:trPr>
          <w:cantSplit/>
          <w:trHeight w:val="242"/>
          <w:tblHeader/>
          <w:ins w:id="993" w:author="Löfbom, Per" w:date="2021-09-09T11:17: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CB4A05" w:rsidRPr="00CB4A05" w:rsidRDefault="00CB4A05" w:rsidP="00CB4A05">
            <w:pPr>
              <w:spacing w:before="60" w:after="60"/>
              <w:ind w:left="113" w:right="113"/>
              <w:jc w:val="center"/>
              <w:rPr>
                <w:ins w:id="994" w:author="Löfbom, Per" w:date="2021-09-09T11:17:00Z"/>
                <w:rFonts w:asciiTheme="minorHAnsi" w:eastAsiaTheme="majorEastAsia" w:hAnsiTheme="minorHAnsi" w:cstheme="minorHAnsi"/>
                <w:b/>
                <w:color w:val="407EC9"/>
                <w:sz w:val="20"/>
                <w:szCs w:val="24"/>
                <w:lang w:val="en-US"/>
              </w:rPr>
            </w:pPr>
            <w:ins w:id="995" w:author="Löfbom, Per" w:date="2021-09-09T11:17:00Z">
              <w:r w:rsidRPr="00CB4A05">
                <w:rPr>
                  <w:rFonts w:asciiTheme="minorHAnsi" w:eastAsiaTheme="majorEastAsia" w:hAnsiTheme="minorHAnsi" w:cstheme="minorHAnsi"/>
                  <w:b/>
                  <w:color w:val="407EC9"/>
                  <w:sz w:val="20"/>
                  <w:szCs w:val="24"/>
                  <w:lang w:val="en-US"/>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CB4A05" w:rsidRPr="00CB4A05" w:rsidRDefault="00CB4A05" w:rsidP="00CB4A05">
            <w:pPr>
              <w:spacing w:before="60" w:after="60"/>
              <w:ind w:left="113" w:right="113"/>
              <w:jc w:val="center"/>
              <w:rPr>
                <w:ins w:id="996" w:author="Löfbom, Per" w:date="2021-09-09T11:17:00Z"/>
                <w:rFonts w:asciiTheme="minorHAnsi" w:eastAsiaTheme="majorEastAsia" w:hAnsiTheme="minorHAnsi" w:cstheme="minorHAnsi"/>
                <w:b/>
                <w:color w:val="407EC9"/>
                <w:sz w:val="20"/>
                <w:szCs w:val="24"/>
                <w:lang w:val="en-US"/>
              </w:rPr>
            </w:pPr>
            <w:ins w:id="997" w:author="Löfbom, Per" w:date="2021-09-09T11:17:00Z">
              <w:r w:rsidRPr="00CB4A05">
                <w:rPr>
                  <w:rFonts w:asciiTheme="minorHAnsi" w:eastAsiaTheme="majorEastAsia" w:hAnsiTheme="minorHAnsi" w:cstheme="minorHAnsi"/>
                  <w:b/>
                  <w:color w:val="407EC9"/>
                  <w:sz w:val="20"/>
                  <w:szCs w:val="24"/>
                  <w:lang w:val="en-US"/>
                </w:rPr>
                <w:t>Description</w:t>
              </w:r>
            </w:ins>
          </w:p>
        </w:tc>
      </w:tr>
      <w:tr w:rsidR="00CB4A05" w:rsidRPr="00CB4A05" w:rsidTr="00376638">
        <w:trPr>
          <w:cantSplit/>
          <w:trHeight w:val="242"/>
          <w:ins w:id="998" w:author="Löfbom, Per" w:date="2021-09-09T11:17:00Z"/>
        </w:trPr>
        <w:tc>
          <w:tcPr>
            <w:tcW w:w="2835" w:type="dxa"/>
            <w:gridSpan w:val="2"/>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999" w:author="Löfbom, Per" w:date="2021-09-09T11:17:00Z"/>
                <w:rFonts w:asciiTheme="minorHAnsi" w:eastAsiaTheme="minorHAnsi" w:hAnsiTheme="minorHAnsi" w:cstheme="minorHAnsi"/>
                <w:color w:val="000000" w:themeColor="text1"/>
                <w:sz w:val="20"/>
                <w:szCs w:val="24"/>
              </w:rPr>
            </w:pPr>
            <w:ins w:id="1000" w:author="Löfbom, Per" w:date="2021-09-09T11:17:00Z">
              <w:r w:rsidRPr="00CB4A05">
                <w:rPr>
                  <w:rFonts w:asciiTheme="minorHAnsi" w:eastAsiaTheme="minorHAnsi" w:hAnsiTheme="minorHAnsi" w:cstheme="minorHAnsi"/>
                  <w:color w:val="000000" w:themeColor="text1"/>
                  <w:sz w:val="20"/>
                  <w:szCs w:val="24"/>
                </w:rPr>
                <w:t>ServiceDesign</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auto"/>
          </w:tcPr>
          <w:p w:rsidR="00CB4A05" w:rsidRPr="00CB4A05" w:rsidRDefault="00CB4A05" w:rsidP="00CB4A05">
            <w:pPr>
              <w:spacing w:before="60" w:after="60"/>
              <w:ind w:left="113" w:right="113"/>
              <w:rPr>
                <w:ins w:id="1001" w:author="Löfbom, Per" w:date="2021-09-09T11:17:00Z"/>
                <w:rFonts w:asciiTheme="minorHAnsi" w:eastAsiaTheme="minorHAnsi" w:hAnsiTheme="minorHAnsi" w:cstheme="minorHAnsi"/>
                <w:color w:val="000000" w:themeColor="text1"/>
                <w:sz w:val="20"/>
                <w:szCs w:val="24"/>
              </w:rPr>
            </w:pPr>
            <w:ins w:id="1002" w:author="Löfbom, Per" w:date="2021-09-09T11:17:00Z">
              <w:r w:rsidRPr="00CB4A05">
                <w:rPr>
                  <w:rFonts w:asciiTheme="minorHAnsi" w:eastAsiaTheme="minorHAnsi" w:hAnsiTheme="minorHAnsi" w:cstheme="minorHAnsi"/>
                  <w:color w:val="000000" w:themeColor="text1"/>
                  <w:sz w:val="20"/>
                  <w:szCs w:val="24"/>
                </w:rPr>
                <w:t>A service design description.</w:t>
              </w:r>
            </w:ins>
          </w:p>
        </w:tc>
      </w:tr>
      <w:tr w:rsidR="00CB4A05" w:rsidRPr="00CB4A05" w:rsidTr="00376638">
        <w:trPr>
          <w:cantSplit/>
          <w:trHeight w:val="230"/>
          <w:ins w:id="1003" w:author="Löfbom, Per" w:date="2021-09-09T11:17:00Z"/>
        </w:trPr>
        <w:tc>
          <w:tcPr>
            <w:tcW w:w="540" w:type="dxa"/>
            <w:vMerge w:val="restart"/>
            <w:tcBorders>
              <w:top w:val="single" w:sz="2" w:space="0" w:color="auto"/>
              <w:left w:val="single" w:sz="2" w:space="0" w:color="auto"/>
              <w:right w:val="single" w:sz="2" w:space="0" w:color="auto"/>
            </w:tcBorders>
            <w:shd w:val="clear" w:color="auto" w:fill="FFFFFF"/>
          </w:tcPr>
          <w:p w:rsidR="00CB4A05" w:rsidRPr="00CB4A05" w:rsidRDefault="00CB4A05" w:rsidP="00CB4A05">
            <w:pPr>
              <w:rPr>
                <w:ins w:id="1004" w:author="Löfbom, Per" w:date="2021-09-09T11:17:00Z"/>
                <w:rFonts w:asciiTheme="minorHAnsi" w:eastAsia="Calibr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CB4A05" w:rsidRPr="00CB4A05" w:rsidRDefault="00CB4A05" w:rsidP="00CB4A05">
            <w:pPr>
              <w:spacing w:before="60" w:after="60"/>
              <w:ind w:left="113" w:right="113"/>
              <w:jc w:val="center"/>
              <w:rPr>
                <w:ins w:id="1005" w:author="Löfbom, Per" w:date="2021-09-09T11:17:00Z"/>
                <w:rFonts w:asciiTheme="minorHAnsi" w:eastAsiaTheme="majorEastAsia" w:hAnsiTheme="minorHAnsi" w:cstheme="minorHAnsi"/>
                <w:b/>
                <w:color w:val="407EC9"/>
                <w:sz w:val="20"/>
                <w:szCs w:val="24"/>
                <w:lang w:val="en-US"/>
              </w:rPr>
            </w:pPr>
            <w:ins w:id="1006" w:author="Löfbom, Per" w:date="2021-09-09T11:17:00Z">
              <w:r w:rsidRPr="00CB4A05">
                <w:rPr>
                  <w:rFonts w:asciiTheme="minorHAnsi" w:eastAsiaTheme="majorEastAsia" w:hAnsiTheme="minorHAnsi" w:cstheme="minorHAnsi"/>
                  <w:b/>
                  <w:color w:val="407EC9"/>
                  <w:sz w:val="20"/>
                  <w:szCs w:val="24"/>
                  <w:lang w:val="en-US"/>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CB4A05" w:rsidRPr="00CB4A05" w:rsidRDefault="00CB4A05" w:rsidP="00CB4A05">
            <w:pPr>
              <w:spacing w:before="60" w:after="60"/>
              <w:ind w:left="113" w:right="113"/>
              <w:jc w:val="center"/>
              <w:rPr>
                <w:ins w:id="1007" w:author="Löfbom, Per" w:date="2021-09-09T11:17:00Z"/>
                <w:rFonts w:asciiTheme="minorHAnsi" w:eastAsiaTheme="majorEastAsia" w:hAnsiTheme="minorHAnsi" w:cstheme="minorHAnsi"/>
                <w:b/>
                <w:color w:val="407EC9"/>
                <w:sz w:val="20"/>
                <w:szCs w:val="24"/>
                <w:lang w:val="en-US"/>
              </w:rPr>
            </w:pPr>
            <w:ins w:id="1008" w:author="Löfbom, Per" w:date="2021-09-09T11:17:00Z">
              <w:r w:rsidRPr="00CB4A05">
                <w:rPr>
                  <w:rFonts w:asciiTheme="minorHAnsi" w:eastAsiaTheme="majorEastAsia" w:hAnsiTheme="minorHAnsi" w:cstheme="minorHAnsi"/>
                  <w:b/>
                  <w:color w:val="407EC9"/>
                  <w:sz w:val="20"/>
                  <w:szCs w:val="24"/>
                  <w:lang w:val="en-US"/>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CB4A05" w:rsidRPr="00CB4A05" w:rsidRDefault="00CB4A05" w:rsidP="00CB4A05">
            <w:pPr>
              <w:spacing w:before="60" w:after="60"/>
              <w:ind w:left="113" w:right="113"/>
              <w:jc w:val="center"/>
              <w:rPr>
                <w:ins w:id="1009" w:author="Löfbom, Per" w:date="2021-09-09T11:17:00Z"/>
                <w:rFonts w:asciiTheme="minorHAnsi" w:eastAsiaTheme="majorEastAsia" w:hAnsiTheme="minorHAnsi" w:cstheme="minorHAnsi"/>
                <w:b/>
                <w:color w:val="407EC9"/>
                <w:sz w:val="20"/>
                <w:szCs w:val="24"/>
                <w:lang w:val="en-US"/>
              </w:rPr>
            </w:pPr>
            <w:ins w:id="1010" w:author="Löfbom, Per" w:date="2021-09-09T11:17:00Z">
              <w:r w:rsidRPr="00CB4A05">
                <w:rPr>
                  <w:rFonts w:asciiTheme="minorHAnsi" w:eastAsiaTheme="majorEastAsia" w:hAnsiTheme="minorHAnsi" w:cstheme="minorHAnsi"/>
                  <w:b/>
                  <w:color w:val="407EC9"/>
                  <w:sz w:val="20"/>
                  <w:szCs w:val="24"/>
                  <w:lang w:val="en-US"/>
                </w:rPr>
                <w:t>Description</w:t>
              </w:r>
            </w:ins>
          </w:p>
        </w:tc>
      </w:tr>
      <w:tr w:rsidR="00CB4A05" w:rsidRPr="00CB4A05" w:rsidTr="00376638">
        <w:trPr>
          <w:cantSplit/>
          <w:trHeight w:val="2"/>
          <w:ins w:id="1011" w:author="Löfbom, Per" w:date="2021-09-09T11:17:00Z"/>
        </w:trPr>
        <w:tc>
          <w:tcPr>
            <w:tcW w:w="540" w:type="dxa"/>
            <w:vMerge/>
            <w:tcBorders>
              <w:left w:val="single" w:sz="2" w:space="0" w:color="auto"/>
              <w:right w:val="single" w:sz="2" w:space="0" w:color="auto"/>
            </w:tcBorders>
            <w:shd w:val="clear" w:color="auto" w:fill="FFFFFF"/>
          </w:tcPr>
          <w:p w:rsidR="00CB4A05" w:rsidRPr="00CB4A05" w:rsidRDefault="00CB4A05" w:rsidP="00CB4A05">
            <w:pPr>
              <w:rPr>
                <w:ins w:id="1012" w:author="Löfbom, Per" w:date="2021-09-09T11:17:00Z"/>
                <w:rFonts w:asciiTheme="minorHAnsi" w:eastAsia="Calibr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13" w:author="Löfbom, Per" w:date="2021-09-09T11:17:00Z"/>
                <w:rFonts w:asciiTheme="minorHAnsi" w:eastAsiaTheme="minorHAnsi" w:hAnsiTheme="minorHAnsi" w:cstheme="minorHAnsi"/>
                <w:color w:val="000000" w:themeColor="text1"/>
                <w:sz w:val="20"/>
                <w:szCs w:val="24"/>
              </w:rPr>
            </w:pPr>
            <w:ins w:id="1014" w:author="Löfbom, Per" w:date="2021-09-09T11:17:00Z">
              <w:r w:rsidRPr="00CB4A05">
                <w:rPr>
                  <w:rFonts w:asciiTheme="minorHAnsi" w:eastAsiaTheme="minorHAnsi" w:hAnsiTheme="minorHAnsi" w:cstheme="minorHAnsi"/>
                  <w:color w:val="000000" w:themeColor="text1"/>
                  <w:sz w:val="20"/>
                  <w:szCs w:val="24"/>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15" w:author="Löfbom, Per" w:date="2021-09-09T11:17:00Z"/>
                <w:rFonts w:asciiTheme="minorHAnsi" w:eastAsiaTheme="minorHAnsi" w:hAnsiTheme="minorHAnsi" w:cstheme="minorHAnsi"/>
                <w:color w:val="000000" w:themeColor="text1"/>
                <w:sz w:val="20"/>
                <w:szCs w:val="24"/>
              </w:rPr>
            </w:pPr>
            <w:ins w:id="1016" w:author="Löfbom, Per" w:date="2021-09-09T11:17:00Z">
              <w:r w:rsidRPr="00CB4A05">
                <w:rPr>
                  <w:rFonts w:asciiTheme="minorHAnsi" w:eastAsiaTheme="minorHAnsi" w:hAnsiTheme="minorHAnsi" w:cstheme="minorHAnsi"/>
                  <w:color w:val="000000" w:themeColor="text1"/>
                  <w:sz w:val="20"/>
                  <w:szCs w:val="24"/>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17" w:author="Löfbom, Per" w:date="2021-09-09T11:17:00Z"/>
                <w:rFonts w:asciiTheme="minorHAnsi" w:eastAsiaTheme="minorHAnsi" w:hAnsiTheme="minorHAnsi" w:cstheme="minorHAnsi"/>
                <w:sz w:val="20"/>
                <w:szCs w:val="24"/>
              </w:rPr>
            </w:pPr>
            <w:ins w:id="1018" w:author="Löfbom, Per" w:date="2021-09-09T11:17:00Z">
              <w:r w:rsidRPr="00CB4A05">
                <w:rPr>
                  <w:rFonts w:asciiTheme="minorHAnsi" w:eastAsiaTheme="minorHAnsi" w:hAnsiTheme="minorHAnsi" w:cstheme="minorHAnsi"/>
                  <w:color w:val="000000" w:themeColor="text1"/>
                  <w:sz w:val="20"/>
                  <w:szCs w:val="24"/>
                </w:rPr>
                <w:t>The human readable name of the service design.</w:t>
              </w:r>
              <w:r w:rsidRPr="00CB4A05">
                <w:rPr>
                  <w:rFonts w:asciiTheme="minorHAnsi" w:eastAsiaTheme="minorHAnsi" w:hAnsiTheme="minorHAnsi" w:cstheme="minorHAnsi"/>
                  <w:sz w:val="20"/>
                  <w:szCs w:val="24"/>
                </w:rPr>
                <w:t xml:space="preserve">  </w:t>
              </w:r>
              <w:r w:rsidRPr="00CB4A05">
                <w:rPr>
                  <w:rFonts w:asciiTheme="minorHAnsi" w:eastAsiaTheme="minorHAnsi" w:hAnsiTheme="minorHAnsi" w:cstheme="minorHAnsi"/>
                  <w:color w:val="000000" w:themeColor="text1"/>
                  <w:sz w:val="20"/>
                  <w:szCs w:val="24"/>
                </w:rPr>
                <w:t>The service name shall be at maximum a one-line brief label.  Newer versions of the same service design adopt the same name.</w:t>
              </w:r>
            </w:ins>
          </w:p>
        </w:tc>
      </w:tr>
      <w:tr w:rsidR="00CB4A05" w:rsidRPr="00CB4A05" w:rsidTr="00376638">
        <w:trPr>
          <w:cantSplit/>
          <w:trHeight w:val="2"/>
          <w:ins w:id="1019" w:author="Löfbom, Per" w:date="2021-09-09T11:17:00Z"/>
        </w:trPr>
        <w:tc>
          <w:tcPr>
            <w:tcW w:w="540" w:type="dxa"/>
            <w:vMerge/>
            <w:tcBorders>
              <w:left w:val="single" w:sz="2" w:space="0" w:color="auto"/>
              <w:right w:val="single" w:sz="2" w:space="0" w:color="auto"/>
            </w:tcBorders>
            <w:shd w:val="clear" w:color="auto" w:fill="FFFFFF"/>
          </w:tcPr>
          <w:p w:rsidR="00CB4A05" w:rsidRPr="00CB4A05" w:rsidRDefault="00CB4A05" w:rsidP="00CB4A05">
            <w:pPr>
              <w:rPr>
                <w:ins w:id="1020" w:author="Löfbom, Per" w:date="2021-09-09T11:17:00Z"/>
                <w:rFonts w:asciiTheme="minorHAnsi" w:eastAsia="Calibr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21" w:author="Löfbom, Per" w:date="2021-09-09T11:17:00Z"/>
                <w:rFonts w:asciiTheme="minorHAnsi" w:eastAsiaTheme="minorHAnsi" w:hAnsiTheme="minorHAnsi" w:cstheme="minorHAnsi"/>
                <w:color w:val="000000" w:themeColor="text1"/>
                <w:sz w:val="20"/>
                <w:szCs w:val="24"/>
              </w:rPr>
            </w:pPr>
            <w:ins w:id="1022" w:author="Löfbom, Per" w:date="2021-09-09T11:17:00Z">
              <w:r w:rsidRPr="00CB4A05">
                <w:rPr>
                  <w:rFonts w:asciiTheme="minorHAnsi" w:eastAsiaTheme="minorHAnsi" w:hAnsiTheme="minorHAnsi" w:cstheme="minorHAnsi"/>
                  <w:color w:val="000000" w:themeColor="text1"/>
                  <w:sz w:val="20"/>
                  <w:szCs w:val="24"/>
                </w:rPr>
                <w:t>id</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23" w:author="Löfbom, Per" w:date="2021-09-09T11:17:00Z"/>
                <w:rFonts w:asciiTheme="minorHAnsi" w:eastAsiaTheme="minorHAnsi" w:hAnsiTheme="minorHAnsi" w:cstheme="minorHAnsi"/>
                <w:color w:val="000000" w:themeColor="text1"/>
                <w:sz w:val="20"/>
                <w:szCs w:val="24"/>
              </w:rPr>
            </w:pPr>
            <w:ins w:id="1024" w:author="Löfbom, Per" w:date="2021-09-09T11:17:00Z">
              <w:r w:rsidRPr="00CB4A05">
                <w:rPr>
                  <w:rFonts w:asciiTheme="minorHAnsi" w:eastAsiaTheme="minorHAnsi" w:hAnsiTheme="minorHAnsi" w:cstheme="minorHAnsi"/>
                  <w:color w:val="000000" w:themeColor="text1"/>
                  <w:sz w:val="20"/>
                  <w:szCs w:val="24"/>
                </w:rPr>
                <w:t>ServiceIdentifier</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25" w:author="Löfbom, Per" w:date="2021-09-09T11:17:00Z"/>
                <w:rFonts w:asciiTheme="minorHAnsi" w:eastAsiaTheme="minorHAnsi" w:hAnsiTheme="minorHAnsi" w:cstheme="minorHAnsi"/>
                <w:color w:val="000000" w:themeColor="text1"/>
                <w:sz w:val="20"/>
                <w:szCs w:val="24"/>
              </w:rPr>
            </w:pPr>
            <w:ins w:id="1026" w:author="Löfbom, Per" w:date="2021-09-09T11:17:00Z">
              <w:r w:rsidRPr="00CB4A05">
                <w:rPr>
                  <w:rFonts w:asciiTheme="minorHAnsi" w:eastAsiaTheme="minorHAnsi" w:hAnsiTheme="minorHAnsi" w:cstheme="minorHAnsi"/>
                  <w:color w:val="000000" w:themeColor="text1"/>
                  <w:sz w:val="20"/>
                  <w:szCs w:val="24"/>
                </w:rPr>
                <w:t>Service identifier type to be used by service specifications, designs, instances. Currently, the identifier is defined as a string.</w:t>
              </w:r>
            </w:ins>
          </w:p>
          <w:p w:rsidR="00CB4A05" w:rsidRDefault="00CB4A05" w:rsidP="00CB4A05">
            <w:pPr>
              <w:spacing w:before="60" w:after="60"/>
              <w:ind w:left="113" w:right="113"/>
              <w:rPr>
                <w:ins w:id="1027" w:author="Löfbom, Per" w:date="2021-09-09T11:17:00Z"/>
                <w:rFonts w:asciiTheme="minorHAnsi" w:eastAsiaTheme="minorHAnsi" w:hAnsiTheme="minorHAnsi" w:cstheme="minorHAnsi"/>
                <w:color w:val="000000" w:themeColor="text1"/>
                <w:sz w:val="20"/>
                <w:szCs w:val="24"/>
              </w:rPr>
            </w:pPr>
            <w:ins w:id="1028" w:author="Löfbom, Per" w:date="2021-09-09T11:17:00Z">
              <w:r w:rsidRPr="00CB4A05">
                <w:rPr>
                  <w:rFonts w:asciiTheme="minorHAnsi" w:eastAsiaTheme="minorHAnsi" w:hAnsiTheme="minorHAnsi" w:cstheme="minorHAnsi"/>
                  <w:color w:val="000000" w:themeColor="text1"/>
                  <w:sz w:val="20"/>
                  <w:szCs w:val="24"/>
                </w:rPr>
                <w:t>Globally unique identification of the service design. Newer versions of the same service design shall adopt the same id.</w:t>
              </w:r>
            </w:ins>
          </w:p>
          <w:p w:rsidR="00376638" w:rsidRPr="00376638" w:rsidRDefault="00376638" w:rsidP="00376638">
            <w:pPr>
              <w:pStyle w:val="Tabletext"/>
              <w:rPr>
                <w:ins w:id="1029" w:author="Löfbom, Per" w:date="2021-09-09T11:17:00Z"/>
                <w:rFonts w:cstheme="minorHAnsi"/>
                <w:color w:val="FF0000"/>
                <w:rPrChange w:id="1030" w:author="Löfbom, Per" w:date="2021-09-09T11:17:00Z">
                  <w:rPr>
                    <w:ins w:id="1031" w:author="Löfbom, Per" w:date="2021-09-09T11:17:00Z"/>
                    <w:rFonts w:asciiTheme="minorHAnsi" w:eastAsiaTheme="minorHAnsi" w:hAnsiTheme="minorHAnsi" w:cstheme="minorHAnsi"/>
                    <w:color w:val="000000" w:themeColor="text1"/>
                    <w:sz w:val="20"/>
                    <w:szCs w:val="24"/>
                  </w:rPr>
                </w:rPrChange>
              </w:rPr>
              <w:pPrChange w:id="1032" w:author="Löfbom, Per" w:date="2021-09-09T11:17:00Z">
                <w:pPr>
                  <w:spacing w:before="60" w:after="60"/>
                  <w:ind w:left="113" w:right="113"/>
                </w:pPr>
              </w:pPrChange>
            </w:pPr>
            <w:ins w:id="1033" w:author="Löfbom, Per" w:date="2021-09-09T11:17:00Z">
              <w:r w:rsidRPr="00EF4D51">
                <w:rPr>
                  <w:rFonts w:cstheme="minorHAnsi"/>
                  <w:color w:val="FF0000"/>
                </w:rPr>
                <w:t>The identifier should conform to an MRN identity.</w:t>
              </w:r>
            </w:ins>
          </w:p>
        </w:tc>
      </w:tr>
      <w:tr w:rsidR="00CB4A05" w:rsidRPr="00CB4A05" w:rsidTr="00376638">
        <w:trPr>
          <w:cantSplit/>
          <w:trHeight w:val="2"/>
          <w:ins w:id="1034" w:author="Löfbom, Per" w:date="2021-09-09T11:17:00Z"/>
        </w:trPr>
        <w:tc>
          <w:tcPr>
            <w:tcW w:w="540" w:type="dxa"/>
            <w:vMerge/>
            <w:tcBorders>
              <w:left w:val="single" w:sz="2" w:space="0" w:color="auto"/>
              <w:right w:val="single" w:sz="2" w:space="0" w:color="auto"/>
            </w:tcBorders>
            <w:shd w:val="clear" w:color="auto" w:fill="FFFFFF"/>
          </w:tcPr>
          <w:p w:rsidR="00CB4A05" w:rsidRPr="00CB4A05" w:rsidRDefault="00CB4A05" w:rsidP="00CB4A05">
            <w:pPr>
              <w:rPr>
                <w:ins w:id="1035" w:author="Löfbom, Per" w:date="2021-09-09T11:17:00Z"/>
                <w:rFonts w:asciiTheme="minorHAnsi" w:eastAsia="Calibr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36" w:author="Löfbom, Per" w:date="2021-09-09T11:17:00Z"/>
                <w:rFonts w:asciiTheme="minorHAnsi" w:eastAsiaTheme="minorHAnsi" w:hAnsiTheme="minorHAnsi" w:cstheme="minorHAnsi"/>
                <w:color w:val="000000" w:themeColor="text1"/>
                <w:sz w:val="20"/>
                <w:szCs w:val="24"/>
              </w:rPr>
            </w:pPr>
            <w:ins w:id="1037" w:author="Löfbom, Per" w:date="2021-09-09T11:17:00Z">
              <w:r w:rsidRPr="00CB4A05">
                <w:rPr>
                  <w:rFonts w:asciiTheme="minorHAnsi" w:eastAsiaTheme="minorHAnsi" w:hAnsiTheme="minorHAnsi" w:cstheme="minorHAnsi"/>
                  <w:color w:val="000000" w:themeColor="text1"/>
                  <w:sz w:val="20"/>
                  <w:szCs w:val="24"/>
                </w:rPr>
                <w:t>version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38" w:author="Löfbom, Per" w:date="2021-09-09T11:17:00Z"/>
                <w:rFonts w:asciiTheme="minorHAnsi" w:eastAsiaTheme="minorHAnsi" w:hAnsiTheme="minorHAnsi" w:cstheme="minorHAnsi"/>
                <w:color w:val="000000" w:themeColor="text1"/>
                <w:sz w:val="20"/>
                <w:szCs w:val="24"/>
              </w:rPr>
            </w:pPr>
            <w:ins w:id="1039" w:author="Löfbom, Per" w:date="2021-09-09T11:17:00Z">
              <w:r w:rsidRPr="00CB4A05">
                <w:rPr>
                  <w:rFonts w:asciiTheme="minorHAnsi" w:eastAsiaTheme="minorHAnsi" w:hAnsiTheme="minorHAnsi" w:cstheme="minorHAnsi"/>
                  <w:color w:val="000000" w:themeColor="text1"/>
                  <w:sz w:val="20"/>
                  <w:szCs w:val="24"/>
                </w:rPr>
                <w:t>ServiceVersion</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40" w:author="Löfbom, Per" w:date="2021-09-09T11:17:00Z"/>
                <w:rFonts w:asciiTheme="minorHAnsi" w:eastAsiaTheme="minorHAnsi" w:hAnsiTheme="minorHAnsi" w:cstheme="minorHAnsi"/>
                <w:color w:val="000000" w:themeColor="text1"/>
                <w:sz w:val="20"/>
                <w:szCs w:val="24"/>
              </w:rPr>
            </w:pPr>
            <w:ins w:id="1041" w:author="Löfbom, Per" w:date="2021-09-09T11:17:00Z">
              <w:r w:rsidRPr="00CB4A05">
                <w:rPr>
                  <w:rFonts w:asciiTheme="minorHAnsi" w:eastAsiaTheme="minorHAnsi" w:hAnsiTheme="minorHAnsi" w:cstheme="minorHAnsi"/>
                  <w:color w:val="000000" w:themeColor="text1"/>
                  <w:sz w:val="20"/>
                  <w:szCs w:val="24"/>
                </w:rPr>
                <w:t>Service version indicator type to be used by service specifications, designs, instances.</w:t>
              </w:r>
            </w:ins>
          </w:p>
          <w:p w:rsidR="00CB4A05" w:rsidRPr="00CB4A05" w:rsidRDefault="00CB4A05" w:rsidP="00CB4A05">
            <w:pPr>
              <w:spacing w:before="60" w:after="60"/>
              <w:ind w:left="113" w:right="113"/>
              <w:rPr>
                <w:ins w:id="1042" w:author="Löfbom, Per" w:date="2021-09-09T11:17:00Z"/>
                <w:rFonts w:asciiTheme="minorHAnsi" w:eastAsiaTheme="minorHAnsi" w:hAnsiTheme="minorHAnsi" w:cstheme="minorHAnsi"/>
                <w:color w:val="000000" w:themeColor="text1"/>
                <w:sz w:val="20"/>
                <w:szCs w:val="24"/>
              </w:rPr>
            </w:pPr>
            <w:ins w:id="1043" w:author="Löfbom, Per" w:date="2021-09-09T11:17:00Z">
              <w:r w:rsidRPr="00CB4A05">
                <w:rPr>
                  <w:rFonts w:asciiTheme="minorHAnsi" w:eastAsiaTheme="minorHAnsi" w:hAnsiTheme="minorHAnsi" w:cstheme="minorHAnsi"/>
                  <w:color w:val="000000" w:themeColor="text1"/>
                  <w:sz w:val="20"/>
                  <w:szCs w:val="24"/>
                </w:rPr>
                <w:t>Currently, the version indicator is defined as a string.</w:t>
              </w:r>
            </w:ins>
          </w:p>
          <w:p w:rsidR="00CB4A05" w:rsidRPr="00CB4A05" w:rsidRDefault="00CB4A05" w:rsidP="00CB4A05">
            <w:pPr>
              <w:spacing w:before="60" w:after="60"/>
              <w:ind w:left="113" w:right="113"/>
              <w:rPr>
                <w:ins w:id="1044" w:author="Löfbom, Per" w:date="2021-09-09T11:17:00Z"/>
                <w:rFonts w:asciiTheme="minorHAnsi" w:eastAsiaTheme="minorHAnsi" w:hAnsiTheme="minorHAnsi" w:cstheme="minorHAnsi"/>
                <w:color w:val="000000" w:themeColor="text1"/>
                <w:sz w:val="20"/>
                <w:szCs w:val="24"/>
              </w:rPr>
            </w:pPr>
            <w:ins w:id="1045" w:author="Löfbom, Per" w:date="2021-09-09T11:17:00Z">
              <w:r w:rsidRPr="00CB4A05">
                <w:rPr>
                  <w:rFonts w:asciiTheme="minorHAnsi" w:eastAsiaTheme="minorHAnsi" w:hAnsiTheme="minorHAnsi" w:cstheme="minorHAnsi"/>
                  <w:color w:val="000000" w:themeColor="text1"/>
                  <w:sz w:val="20"/>
                  <w:szCs w:val="24"/>
                </w:rPr>
                <w:t>Version of the service design.  A service design is uniquely identified by its id and version.  Any change in the service physical data model or in the service specification reference requires a new version of the service design.</w:t>
              </w:r>
            </w:ins>
          </w:p>
        </w:tc>
      </w:tr>
      <w:tr w:rsidR="00CB4A05" w:rsidRPr="00CB4A05" w:rsidTr="00376638">
        <w:trPr>
          <w:cantSplit/>
          <w:trHeight w:val="2"/>
          <w:ins w:id="1046" w:author="Löfbom, Per" w:date="2021-09-09T11:17:00Z"/>
        </w:trPr>
        <w:tc>
          <w:tcPr>
            <w:tcW w:w="540" w:type="dxa"/>
            <w:vMerge/>
            <w:tcBorders>
              <w:left w:val="single" w:sz="2" w:space="0" w:color="auto"/>
              <w:right w:val="single" w:sz="2" w:space="0" w:color="auto"/>
            </w:tcBorders>
            <w:shd w:val="clear" w:color="auto" w:fill="FFFFFF"/>
          </w:tcPr>
          <w:p w:rsidR="00CB4A05" w:rsidRPr="00CB4A05" w:rsidRDefault="00CB4A05" w:rsidP="00CB4A05">
            <w:pPr>
              <w:rPr>
                <w:ins w:id="1047" w:author="Löfbom, Per" w:date="2021-09-09T11:17:00Z"/>
                <w:rFonts w:asciiTheme="minorHAnsi" w:eastAsia="Calibr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48" w:author="Löfbom, Per" w:date="2021-09-09T11:17:00Z"/>
                <w:rFonts w:asciiTheme="minorHAnsi" w:eastAsiaTheme="minorHAnsi" w:hAnsiTheme="minorHAnsi" w:cstheme="minorHAnsi"/>
                <w:color w:val="000000" w:themeColor="text1"/>
                <w:sz w:val="20"/>
                <w:szCs w:val="24"/>
              </w:rPr>
            </w:pPr>
            <w:ins w:id="1049" w:author="Löfbom, Per" w:date="2021-09-09T11:17:00Z">
              <w:r w:rsidRPr="00CB4A05">
                <w:rPr>
                  <w:rFonts w:asciiTheme="minorHAnsi" w:eastAsiaTheme="minorHAnsi" w:hAnsiTheme="minorHAnsi" w:cstheme="minorHAnsi"/>
                  <w:color w:val="000000" w:themeColor="text1"/>
                  <w:sz w:val="20"/>
                  <w:szCs w:val="24"/>
                </w:rPr>
                <w:t>status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50" w:author="Löfbom, Per" w:date="2021-09-09T11:17:00Z"/>
                <w:rFonts w:asciiTheme="minorHAnsi" w:eastAsiaTheme="minorHAnsi" w:hAnsiTheme="minorHAnsi" w:cstheme="minorHAnsi"/>
                <w:color w:val="000000" w:themeColor="text1"/>
                <w:sz w:val="20"/>
                <w:szCs w:val="24"/>
              </w:rPr>
            </w:pPr>
            <w:ins w:id="1051" w:author="Löfbom, Per" w:date="2021-09-09T11:17:00Z">
              <w:r w:rsidRPr="00CB4A05">
                <w:rPr>
                  <w:rFonts w:asciiTheme="minorHAnsi" w:eastAsiaTheme="minorHAnsi" w:hAnsiTheme="minorHAnsi" w:cstheme="minorHAnsi"/>
                  <w:color w:val="000000" w:themeColor="text1"/>
                  <w:sz w:val="20"/>
                  <w:szCs w:val="24"/>
                </w:rPr>
                <w:t>ServiceStatus &lt;&lt;enumeration&gt;&gt;</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52" w:author="Löfbom, Per" w:date="2021-09-09T11:17:00Z"/>
                <w:rFonts w:asciiTheme="minorHAnsi" w:eastAsiaTheme="minorHAnsi" w:hAnsiTheme="minorHAnsi" w:cstheme="minorHAnsi"/>
                <w:color w:val="000000" w:themeColor="text1"/>
                <w:sz w:val="20"/>
                <w:szCs w:val="24"/>
              </w:rPr>
            </w:pPr>
            <w:ins w:id="1053" w:author="Löfbom, Per" w:date="2021-09-09T11:17:00Z">
              <w:r w:rsidRPr="00CB4A05">
                <w:rPr>
                  <w:rFonts w:asciiTheme="minorHAnsi" w:eastAsiaTheme="minorHAnsi" w:hAnsiTheme="minorHAnsi" w:cstheme="minorHAnsi"/>
                  <w:color w:val="000000" w:themeColor="text1"/>
                  <w:sz w:val="20"/>
                  <w:szCs w:val="24"/>
                </w:rPr>
                <w:t>Status of the service design.  The status field has one of the following values:</w:t>
              </w:r>
            </w:ins>
          </w:p>
          <w:p w:rsidR="00CB4A05" w:rsidRPr="00CB4A05" w:rsidRDefault="00CB4A05" w:rsidP="00CB4A05">
            <w:pPr>
              <w:spacing w:before="60" w:after="60"/>
              <w:ind w:left="397" w:right="113" w:hanging="284"/>
              <w:rPr>
                <w:ins w:id="1054" w:author="Löfbom, Per" w:date="2021-09-09T11:17:00Z"/>
                <w:rFonts w:asciiTheme="minorHAnsi" w:eastAsiaTheme="minorHAnsi" w:hAnsiTheme="minorHAnsi" w:cstheme="minorHAnsi"/>
                <w:color w:val="000000" w:themeColor="text1"/>
                <w:sz w:val="20"/>
                <w:szCs w:val="24"/>
              </w:rPr>
            </w:pPr>
            <w:ins w:id="1055" w:author="Löfbom, Per" w:date="2021-09-09T11:17:00Z">
              <w:r w:rsidRPr="00CB4A05">
                <w:rPr>
                  <w:rFonts w:asciiTheme="minorHAnsi" w:eastAsiaTheme="minorHAnsi" w:hAnsiTheme="minorHAnsi" w:cstheme="minorHAnsi"/>
                  <w:color w:val="000000" w:themeColor="text1"/>
                  <w:sz w:val="20"/>
                  <w:szCs w:val="24"/>
                </w:rPr>
                <w:t>provisional;</w:t>
              </w:r>
            </w:ins>
          </w:p>
          <w:p w:rsidR="00CB4A05" w:rsidRPr="00CB4A05" w:rsidRDefault="00CB4A05" w:rsidP="00CB4A05">
            <w:pPr>
              <w:spacing w:before="60" w:after="60"/>
              <w:ind w:left="397" w:right="113" w:hanging="284"/>
              <w:rPr>
                <w:ins w:id="1056" w:author="Löfbom, Per" w:date="2021-09-09T11:17:00Z"/>
                <w:rFonts w:asciiTheme="minorHAnsi" w:eastAsiaTheme="minorHAnsi" w:hAnsiTheme="minorHAnsi" w:cstheme="minorHAnsi"/>
                <w:color w:val="000000" w:themeColor="text1"/>
                <w:sz w:val="20"/>
                <w:szCs w:val="24"/>
              </w:rPr>
            </w:pPr>
            <w:ins w:id="1057" w:author="Löfbom, Per" w:date="2021-09-09T11:17:00Z">
              <w:r w:rsidRPr="00CB4A05">
                <w:rPr>
                  <w:rFonts w:asciiTheme="minorHAnsi" w:eastAsiaTheme="minorHAnsi" w:hAnsiTheme="minorHAnsi" w:cstheme="minorHAnsi"/>
                  <w:color w:val="000000" w:themeColor="text1"/>
                  <w:sz w:val="20"/>
                  <w:szCs w:val="24"/>
                </w:rPr>
                <w:t>released;</w:t>
              </w:r>
            </w:ins>
          </w:p>
          <w:p w:rsidR="00CB4A05" w:rsidRPr="00CB4A05" w:rsidRDefault="00CB4A05" w:rsidP="00CB4A05">
            <w:pPr>
              <w:spacing w:before="60" w:after="60"/>
              <w:ind w:left="397" w:right="113" w:hanging="284"/>
              <w:rPr>
                <w:ins w:id="1058" w:author="Löfbom, Per" w:date="2021-09-09T11:17:00Z"/>
                <w:rFonts w:asciiTheme="minorHAnsi" w:eastAsiaTheme="minorHAnsi" w:hAnsiTheme="minorHAnsi" w:cstheme="minorHAnsi"/>
                <w:color w:val="000000" w:themeColor="text1"/>
                <w:sz w:val="20"/>
                <w:szCs w:val="24"/>
              </w:rPr>
            </w:pPr>
            <w:ins w:id="1059" w:author="Löfbom, Per" w:date="2021-09-09T11:17:00Z">
              <w:r w:rsidRPr="00CB4A05">
                <w:rPr>
                  <w:rFonts w:asciiTheme="minorHAnsi" w:eastAsiaTheme="minorHAnsi" w:hAnsiTheme="minorHAnsi" w:cstheme="minorHAnsi"/>
                  <w:color w:val="000000" w:themeColor="text1"/>
                  <w:sz w:val="20"/>
                  <w:szCs w:val="24"/>
                </w:rPr>
                <w:t>deprecated;</w:t>
              </w:r>
            </w:ins>
          </w:p>
          <w:p w:rsidR="00CB4A05" w:rsidRPr="00CB4A05" w:rsidRDefault="00CB4A05" w:rsidP="00CB4A05">
            <w:pPr>
              <w:spacing w:before="60" w:after="60"/>
              <w:ind w:left="397" w:right="113" w:hanging="284"/>
              <w:rPr>
                <w:ins w:id="1060" w:author="Löfbom, Per" w:date="2021-09-09T11:17:00Z"/>
                <w:rFonts w:asciiTheme="minorHAnsi" w:eastAsiaTheme="minorHAnsi" w:hAnsiTheme="minorHAnsi" w:cstheme="minorHAnsi"/>
                <w:color w:val="000000" w:themeColor="text1"/>
                <w:sz w:val="20"/>
                <w:szCs w:val="24"/>
              </w:rPr>
            </w:pPr>
            <w:ins w:id="1061" w:author="Löfbom, Per" w:date="2021-09-09T11:17:00Z">
              <w:r w:rsidRPr="00CB4A05">
                <w:rPr>
                  <w:rFonts w:asciiTheme="minorHAnsi" w:eastAsiaTheme="minorHAnsi" w:hAnsiTheme="minorHAnsi" w:cstheme="minorHAnsi"/>
                  <w:color w:val="000000" w:themeColor="text1"/>
                  <w:sz w:val="20"/>
                  <w:szCs w:val="24"/>
                </w:rPr>
                <w:t>deleted.</w:t>
              </w:r>
            </w:ins>
          </w:p>
        </w:tc>
      </w:tr>
      <w:tr w:rsidR="00CB4A05" w:rsidRPr="00CB4A05" w:rsidTr="00376638">
        <w:trPr>
          <w:cantSplit/>
          <w:trHeight w:val="2"/>
          <w:ins w:id="1062" w:author="Löfbom, Per" w:date="2021-09-09T11:17:00Z"/>
        </w:trPr>
        <w:tc>
          <w:tcPr>
            <w:tcW w:w="540" w:type="dxa"/>
            <w:vMerge/>
            <w:tcBorders>
              <w:left w:val="single" w:sz="2" w:space="0" w:color="auto"/>
              <w:right w:val="single" w:sz="2" w:space="0" w:color="auto"/>
            </w:tcBorders>
            <w:shd w:val="clear" w:color="auto" w:fill="FFFFFF"/>
          </w:tcPr>
          <w:p w:rsidR="00CB4A05" w:rsidRPr="00CB4A05" w:rsidRDefault="00CB4A05" w:rsidP="00CB4A05">
            <w:pPr>
              <w:rPr>
                <w:ins w:id="1063" w:author="Löfbom, Per" w:date="2021-09-09T11:17:00Z"/>
                <w:rFonts w:asciiTheme="minorHAnsi" w:eastAsia="Calibr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64" w:author="Löfbom, Per" w:date="2021-09-09T11:17:00Z"/>
                <w:rFonts w:asciiTheme="minorHAnsi" w:eastAsiaTheme="minorHAnsi" w:hAnsiTheme="minorHAnsi" w:cstheme="minorHAnsi"/>
                <w:color w:val="000000" w:themeColor="text1"/>
                <w:sz w:val="20"/>
                <w:szCs w:val="24"/>
              </w:rPr>
            </w:pPr>
            <w:ins w:id="1065" w:author="Löfbom, Per" w:date="2021-09-09T11:17:00Z">
              <w:r w:rsidRPr="00CB4A05">
                <w:rPr>
                  <w:rFonts w:asciiTheme="minorHAnsi" w:eastAsiaTheme="minorHAnsi" w:hAnsiTheme="minorHAnsi" w:cstheme="minorHAnsi"/>
                  <w:color w:val="000000" w:themeColor="text1"/>
                  <w:sz w:val="20"/>
                  <w:szCs w:val="24"/>
                </w:rPr>
                <w:t>description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66" w:author="Löfbom, Per" w:date="2021-09-09T11:17:00Z"/>
                <w:rFonts w:asciiTheme="minorHAnsi" w:eastAsiaTheme="minorHAnsi" w:hAnsiTheme="minorHAnsi" w:cstheme="minorHAnsi"/>
                <w:color w:val="000000" w:themeColor="text1"/>
                <w:sz w:val="20"/>
                <w:szCs w:val="24"/>
              </w:rPr>
            </w:pPr>
            <w:ins w:id="1067" w:author="Löfbom, Per" w:date="2021-09-09T11:17:00Z">
              <w:r w:rsidRPr="00CB4A05">
                <w:rPr>
                  <w:rFonts w:asciiTheme="minorHAnsi" w:eastAsiaTheme="minorHAnsi" w:hAnsiTheme="minorHAnsi" w:cstheme="minorHAnsi"/>
                  <w:color w:val="000000" w:themeColor="text1"/>
                  <w:sz w:val="20"/>
                  <w:szCs w:val="24"/>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68" w:author="Löfbom, Per" w:date="2021-09-09T11:17:00Z"/>
                <w:rFonts w:asciiTheme="minorHAnsi" w:eastAsiaTheme="minorHAnsi" w:hAnsiTheme="minorHAnsi" w:cstheme="minorHAnsi"/>
                <w:color w:val="000000" w:themeColor="text1"/>
                <w:sz w:val="20"/>
                <w:szCs w:val="24"/>
              </w:rPr>
            </w:pPr>
            <w:ins w:id="1069" w:author="Löfbom, Per" w:date="2021-09-09T11:17:00Z">
              <w:r w:rsidRPr="00CB4A05">
                <w:rPr>
                  <w:rFonts w:asciiTheme="minorHAnsi" w:eastAsiaTheme="minorHAnsi" w:hAnsiTheme="minorHAnsi" w:cstheme="minorHAnsi"/>
                  <w:color w:val="000000" w:themeColor="text1"/>
                  <w:sz w:val="20"/>
                  <w:szCs w:val="24"/>
                </w:rPr>
                <w:t>A human readable short description of the service design.  The description shall contain an abstract of what a service implementation does.</w:t>
              </w:r>
            </w:ins>
          </w:p>
        </w:tc>
      </w:tr>
      <w:tr w:rsidR="00CB4A05" w:rsidRPr="00CB4A05" w:rsidTr="00376638">
        <w:trPr>
          <w:cantSplit/>
          <w:trHeight w:val="2"/>
          <w:ins w:id="1070" w:author="Löfbom, Per" w:date="2021-09-09T11:17:00Z"/>
        </w:trPr>
        <w:tc>
          <w:tcPr>
            <w:tcW w:w="540" w:type="dxa"/>
            <w:vMerge/>
            <w:tcBorders>
              <w:left w:val="single" w:sz="2" w:space="0" w:color="auto"/>
              <w:right w:val="single" w:sz="2" w:space="0" w:color="auto"/>
            </w:tcBorders>
            <w:shd w:val="clear" w:color="auto" w:fill="FFFFFF"/>
          </w:tcPr>
          <w:p w:rsidR="00CB4A05" w:rsidRPr="00CB4A05" w:rsidRDefault="00CB4A05" w:rsidP="00CB4A05">
            <w:pPr>
              <w:rPr>
                <w:ins w:id="1071" w:author="Löfbom, Per" w:date="2021-09-09T11:17:00Z"/>
                <w:rFonts w:asciiTheme="minorHAnsi" w:eastAsia="Calibr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72" w:author="Löfbom, Per" w:date="2021-09-09T11:17:00Z"/>
                <w:rFonts w:asciiTheme="minorHAnsi" w:eastAsiaTheme="minorHAnsi" w:hAnsiTheme="minorHAnsi" w:cstheme="minorHAnsi"/>
                <w:color w:val="000000" w:themeColor="text1"/>
                <w:sz w:val="20"/>
                <w:szCs w:val="24"/>
              </w:rPr>
            </w:pPr>
            <w:ins w:id="1073" w:author="Löfbom, Per" w:date="2021-09-09T11:17:00Z">
              <w:r w:rsidRPr="00CB4A05">
                <w:rPr>
                  <w:rFonts w:asciiTheme="minorHAnsi" w:eastAsiaTheme="minorHAnsi" w:hAnsiTheme="minorHAnsi" w:cstheme="minorHAnsi"/>
                  <w:color w:val="000000" w:themeColor="text1"/>
                  <w:sz w:val="20"/>
                  <w:szCs w:val="24"/>
                </w:rPr>
                <w:t>designsService-Specifications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74" w:author="Löfbom, Per" w:date="2021-09-09T11:17:00Z"/>
                <w:rFonts w:asciiTheme="minorHAnsi" w:eastAsiaTheme="minorHAnsi" w:hAnsiTheme="minorHAnsi" w:cstheme="minorHAnsi"/>
                <w:color w:val="000000" w:themeColor="text1"/>
                <w:sz w:val="20"/>
                <w:szCs w:val="24"/>
              </w:rPr>
            </w:pPr>
            <w:ins w:id="1075" w:author="Löfbom, Per" w:date="2021-09-09T11:17:00Z">
              <w:r w:rsidRPr="00CB4A05">
                <w:rPr>
                  <w:rFonts w:asciiTheme="minorHAnsi" w:eastAsiaTheme="minorHAnsi" w:hAnsiTheme="minorHAnsi" w:cstheme="minorHAnsi"/>
                  <w:color w:val="000000" w:themeColor="text1"/>
                  <w:sz w:val="20"/>
                  <w:szCs w:val="24"/>
                </w:rPr>
                <w:t>ServiceSpecificationReference</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76" w:author="Löfbom, Per" w:date="2021-09-09T11:17:00Z"/>
                <w:rFonts w:asciiTheme="minorHAnsi" w:eastAsiaTheme="minorHAnsi" w:hAnsiTheme="minorHAnsi" w:cstheme="minorHAnsi"/>
                <w:color w:val="000000" w:themeColor="text1"/>
                <w:sz w:val="20"/>
                <w:szCs w:val="24"/>
              </w:rPr>
            </w:pPr>
            <w:ins w:id="1077" w:author="Löfbom, Per" w:date="2021-09-09T11:17:00Z">
              <w:r w:rsidRPr="00CB4A05">
                <w:rPr>
                  <w:rFonts w:asciiTheme="minorHAnsi" w:eastAsiaTheme="minorHAnsi" w:hAnsiTheme="minorHAnsi" w:cstheme="minorHAnsi"/>
                  <w:color w:val="000000" w:themeColor="text1"/>
                  <w:sz w:val="20"/>
                  <w:szCs w:val="24"/>
                </w:rPr>
                <w:t>Refers to service specification(s) that is/are realised by this service design.  As a minimum, one service specification shall be referenced.  One service design may realise several service specifications (either different versions of one specification, or even different specifications).</w:t>
              </w:r>
            </w:ins>
          </w:p>
        </w:tc>
      </w:tr>
      <w:tr w:rsidR="00CB4A05" w:rsidRPr="00CB4A05" w:rsidTr="00376638">
        <w:trPr>
          <w:cantSplit/>
          <w:trHeight w:val="2"/>
          <w:ins w:id="1078" w:author="Löfbom, Per" w:date="2021-09-09T11:17:00Z"/>
        </w:trPr>
        <w:tc>
          <w:tcPr>
            <w:tcW w:w="540" w:type="dxa"/>
            <w:vMerge/>
            <w:tcBorders>
              <w:left w:val="single" w:sz="2" w:space="0" w:color="auto"/>
              <w:right w:val="single" w:sz="2" w:space="0" w:color="auto"/>
            </w:tcBorders>
            <w:shd w:val="clear" w:color="auto" w:fill="FFFFFF"/>
          </w:tcPr>
          <w:p w:rsidR="00CB4A05" w:rsidRPr="00CB4A05" w:rsidRDefault="00CB4A05" w:rsidP="00CB4A05">
            <w:pPr>
              <w:rPr>
                <w:ins w:id="1079" w:author="Löfbom, Per" w:date="2021-09-09T11:17:00Z"/>
                <w:rFonts w:asciiTheme="minorHAnsi" w:eastAsia="Calibr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80" w:author="Löfbom, Per" w:date="2021-09-09T11:17:00Z"/>
                <w:rFonts w:asciiTheme="minorHAnsi" w:eastAsiaTheme="minorHAnsi" w:hAnsiTheme="minorHAnsi" w:cstheme="minorHAnsi"/>
                <w:color w:val="000000" w:themeColor="text1"/>
                <w:sz w:val="20"/>
                <w:szCs w:val="24"/>
              </w:rPr>
            </w:pPr>
            <w:ins w:id="1081" w:author="Löfbom, Per" w:date="2021-09-09T11:17:00Z">
              <w:r w:rsidRPr="00CB4A05">
                <w:rPr>
                  <w:rFonts w:asciiTheme="minorHAnsi" w:eastAsiaTheme="minorHAnsi" w:hAnsiTheme="minorHAnsi" w:cstheme="minorHAnsi"/>
                  <w:color w:val="000000" w:themeColor="text1"/>
                  <w:sz w:val="20"/>
                  <w:szCs w:val="24"/>
                </w:rPr>
                <w:t>offersTransport</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82" w:author="Löfbom, Per" w:date="2021-09-09T11:17:00Z"/>
                <w:rFonts w:asciiTheme="minorHAnsi" w:eastAsiaTheme="minorHAnsi" w:hAnsiTheme="minorHAnsi" w:cstheme="minorHAnsi"/>
                <w:color w:val="000000" w:themeColor="text1"/>
                <w:sz w:val="20"/>
                <w:szCs w:val="24"/>
              </w:rPr>
            </w:pPr>
            <w:ins w:id="1083" w:author="Löfbom, Per" w:date="2021-09-09T11:17:00Z">
              <w:r w:rsidRPr="00CB4A05">
                <w:rPr>
                  <w:rFonts w:asciiTheme="minorHAnsi" w:eastAsiaTheme="minorHAnsi" w:hAnsiTheme="minorHAnsi" w:cstheme="minorHAnsi"/>
                  <w:color w:val="000000" w:themeColor="text1"/>
                  <w:sz w:val="20"/>
                  <w:szCs w:val="24"/>
                </w:rPr>
                <w:t>Transport</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84" w:author="Löfbom, Per" w:date="2021-09-09T11:17:00Z"/>
                <w:rFonts w:asciiTheme="minorHAnsi" w:eastAsiaTheme="minorHAnsi" w:hAnsiTheme="minorHAnsi" w:cstheme="minorHAnsi"/>
                <w:color w:val="000000" w:themeColor="text1"/>
                <w:sz w:val="20"/>
                <w:szCs w:val="24"/>
              </w:rPr>
            </w:pPr>
            <w:ins w:id="1085" w:author="Löfbom, Per" w:date="2021-09-09T11:17:00Z">
              <w:r w:rsidRPr="00CB4A05">
                <w:rPr>
                  <w:rFonts w:asciiTheme="minorHAnsi" w:eastAsiaTheme="minorHAnsi" w:hAnsiTheme="minorHAnsi" w:cstheme="minorHAnsi"/>
                  <w:color w:val="000000" w:themeColor="text1"/>
                  <w:sz w:val="20"/>
                  <w:szCs w:val="24"/>
                </w:rPr>
                <w:t>Refers to transport technologies offered by the service design.  At least one reference shall be provided.</w:t>
              </w:r>
            </w:ins>
          </w:p>
        </w:tc>
      </w:tr>
      <w:tr w:rsidR="00CB4A05" w:rsidRPr="00CB4A05" w:rsidTr="00376638">
        <w:trPr>
          <w:cantSplit/>
          <w:trHeight w:val="2"/>
          <w:ins w:id="1086" w:author="Löfbom, Per" w:date="2021-09-09T11:17:00Z"/>
        </w:trPr>
        <w:tc>
          <w:tcPr>
            <w:tcW w:w="540" w:type="dxa"/>
            <w:vMerge/>
            <w:tcBorders>
              <w:left w:val="single" w:sz="2" w:space="0" w:color="auto"/>
              <w:right w:val="single" w:sz="2" w:space="0" w:color="auto"/>
            </w:tcBorders>
            <w:shd w:val="clear" w:color="auto" w:fill="FFFFFF"/>
          </w:tcPr>
          <w:p w:rsidR="00CB4A05" w:rsidRPr="00CB4A05" w:rsidRDefault="00CB4A05" w:rsidP="00CB4A05">
            <w:pPr>
              <w:rPr>
                <w:ins w:id="1087" w:author="Löfbom, Per" w:date="2021-09-09T11:17:00Z"/>
                <w:rFonts w:asciiTheme="minorHAnsi" w:eastAsia="Calibr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88" w:author="Löfbom, Per" w:date="2021-09-09T11:17:00Z"/>
                <w:rFonts w:asciiTheme="minorHAnsi" w:eastAsiaTheme="minorHAnsi" w:hAnsiTheme="minorHAnsi" w:cstheme="minorHAnsi"/>
                <w:color w:val="000000" w:themeColor="text1"/>
                <w:sz w:val="20"/>
                <w:szCs w:val="24"/>
              </w:rPr>
            </w:pPr>
            <w:ins w:id="1089" w:author="Löfbom, Per" w:date="2021-09-09T11:17:00Z">
              <w:r w:rsidRPr="00CB4A05">
                <w:rPr>
                  <w:rFonts w:asciiTheme="minorHAnsi" w:eastAsiaTheme="minorHAnsi" w:hAnsiTheme="minorHAnsi" w:cstheme="minorHAnsi"/>
                  <w:color w:val="000000" w:themeColor="text1"/>
                  <w:sz w:val="20"/>
                  <w:szCs w:val="24"/>
                </w:rPr>
                <w:t>designedBy</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90" w:author="Löfbom, Per" w:date="2021-09-09T11:17:00Z"/>
                <w:rFonts w:asciiTheme="minorHAnsi" w:eastAsiaTheme="minorHAnsi" w:hAnsiTheme="minorHAnsi" w:cstheme="minorHAnsi"/>
                <w:color w:val="000000" w:themeColor="text1"/>
                <w:sz w:val="20"/>
                <w:szCs w:val="24"/>
              </w:rPr>
            </w:pPr>
            <w:ins w:id="1091" w:author="Löfbom, Per" w:date="2021-09-09T11:17:00Z">
              <w:r w:rsidRPr="00CB4A05">
                <w:rPr>
                  <w:rFonts w:asciiTheme="minorHAnsi" w:eastAsiaTheme="minorHAnsi" w:hAnsiTheme="minorHAnsi" w:cstheme="minorHAnsi"/>
                  <w:color w:val="000000" w:themeColor="text1"/>
                  <w:sz w:val="20"/>
                  <w:szCs w:val="24"/>
                </w:rPr>
                <w:t>VendorInfo</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92" w:author="Löfbom, Per" w:date="2021-09-09T11:17:00Z"/>
                <w:rFonts w:asciiTheme="minorHAnsi" w:eastAsiaTheme="minorHAnsi" w:hAnsiTheme="minorHAnsi" w:cstheme="minorHAnsi"/>
                <w:color w:val="000000" w:themeColor="text1"/>
                <w:sz w:val="20"/>
                <w:szCs w:val="24"/>
              </w:rPr>
            </w:pPr>
            <w:ins w:id="1093" w:author="Löfbom, Per" w:date="2021-09-09T11:17:00Z">
              <w:r w:rsidRPr="00CB4A05">
                <w:rPr>
                  <w:rFonts w:asciiTheme="minorHAnsi" w:eastAsiaTheme="minorHAnsi" w:hAnsiTheme="minorHAnsi" w:cstheme="minorHAnsi"/>
                  <w:color w:val="000000" w:themeColor="text1"/>
                  <w:sz w:val="20"/>
                  <w:szCs w:val="24"/>
                </w:rPr>
                <w:t>Mandatory reference to information about the author of the service design.</w:t>
              </w:r>
            </w:ins>
          </w:p>
        </w:tc>
      </w:tr>
      <w:tr w:rsidR="00CB4A05" w:rsidRPr="00CB4A05" w:rsidTr="00376638">
        <w:trPr>
          <w:cantSplit/>
          <w:trHeight w:val="2"/>
          <w:ins w:id="1094" w:author="Löfbom, Per" w:date="2021-09-09T11:17:00Z"/>
        </w:trPr>
        <w:tc>
          <w:tcPr>
            <w:tcW w:w="540" w:type="dxa"/>
            <w:vMerge/>
            <w:tcBorders>
              <w:left w:val="single" w:sz="2" w:space="0" w:color="auto"/>
              <w:bottom w:val="single" w:sz="2" w:space="0" w:color="auto"/>
              <w:right w:val="single" w:sz="2" w:space="0" w:color="auto"/>
            </w:tcBorders>
            <w:shd w:val="clear" w:color="auto" w:fill="FFFFFF"/>
          </w:tcPr>
          <w:p w:rsidR="00CB4A05" w:rsidRPr="00CB4A05" w:rsidRDefault="00CB4A05" w:rsidP="00CB4A05">
            <w:pPr>
              <w:rPr>
                <w:ins w:id="1095" w:author="Löfbom, Per" w:date="2021-09-09T11:17:00Z"/>
                <w:rFonts w:asciiTheme="minorHAnsi" w:eastAsia="Calibr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96" w:author="Löfbom, Per" w:date="2021-09-09T11:17:00Z"/>
                <w:rFonts w:asciiTheme="minorHAnsi" w:eastAsiaTheme="minorHAnsi" w:hAnsiTheme="minorHAnsi" w:cstheme="minorHAnsi"/>
                <w:color w:val="000000" w:themeColor="text1"/>
                <w:sz w:val="20"/>
                <w:szCs w:val="24"/>
              </w:rPr>
            </w:pPr>
            <w:ins w:id="1097" w:author="Löfbom, Per" w:date="2021-09-09T11:17:00Z">
              <w:r w:rsidRPr="00CB4A05">
                <w:rPr>
                  <w:rFonts w:asciiTheme="minorHAnsi" w:eastAsiaTheme="minorHAnsi" w:hAnsiTheme="minorHAnsi" w:cstheme="minorHAnsi"/>
                  <w:color w:val="000000" w:themeColor="text1"/>
                  <w:sz w:val="20"/>
                  <w:szCs w:val="24"/>
                </w:rPr>
                <w:t>servicePhysicalData-Model</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098" w:author="Löfbom, Per" w:date="2021-09-09T11:17:00Z"/>
                <w:rFonts w:asciiTheme="minorHAnsi" w:eastAsiaTheme="minorHAnsi" w:hAnsiTheme="minorHAnsi" w:cstheme="minorHAnsi"/>
                <w:color w:val="000000" w:themeColor="text1"/>
                <w:sz w:val="20"/>
                <w:szCs w:val="24"/>
              </w:rPr>
            </w:pPr>
            <w:ins w:id="1099" w:author="Löfbom, Per" w:date="2021-09-09T11:17:00Z">
              <w:r w:rsidRPr="00CB4A05">
                <w:rPr>
                  <w:rFonts w:asciiTheme="minorHAnsi" w:eastAsiaTheme="minorHAnsi" w:hAnsiTheme="minorHAnsi" w:cstheme="minorHAnsi"/>
                  <w:color w:val="000000" w:themeColor="text1"/>
                  <w:sz w:val="20"/>
                  <w:szCs w:val="24"/>
                </w:rPr>
                <w:t>ServicePhysical-DataModel</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CB4A05" w:rsidRPr="00CB4A05" w:rsidRDefault="00CB4A05" w:rsidP="00CB4A05">
            <w:pPr>
              <w:spacing w:before="60" w:after="60"/>
              <w:ind w:left="113" w:right="113"/>
              <w:rPr>
                <w:ins w:id="1100" w:author="Löfbom, Per" w:date="2021-09-09T11:17:00Z"/>
                <w:rFonts w:asciiTheme="minorHAnsi" w:eastAsiaTheme="minorHAnsi" w:hAnsiTheme="minorHAnsi" w:cstheme="minorHAnsi"/>
                <w:color w:val="000000" w:themeColor="text1"/>
                <w:sz w:val="20"/>
                <w:szCs w:val="24"/>
              </w:rPr>
            </w:pPr>
            <w:ins w:id="1101" w:author="Löfbom, Per" w:date="2021-09-09T11:17:00Z">
              <w:r w:rsidRPr="00CB4A05">
                <w:rPr>
                  <w:rFonts w:asciiTheme="minorHAnsi" w:eastAsiaTheme="minorHAnsi" w:hAnsiTheme="minorHAnsi" w:cstheme="minorHAnsi"/>
                  <w:color w:val="000000" w:themeColor="text1"/>
                  <w:sz w:val="20"/>
                  <w:szCs w:val="24"/>
                </w:rPr>
                <w:t>Mandatory reference to the service physical data model description.</w:t>
              </w:r>
            </w:ins>
          </w:p>
        </w:tc>
      </w:tr>
      <w:tr w:rsidR="00376638" w:rsidRPr="001E1D4F" w:rsidTr="00376638">
        <w:trPr>
          <w:cantSplit/>
          <w:trHeight w:val="242"/>
          <w:ins w:id="1102" w:author="Löfbom, Per" w:date="2021-09-09T11:20: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376638" w:rsidRPr="001E1D4F" w:rsidRDefault="00376638" w:rsidP="00376638">
            <w:pPr>
              <w:pStyle w:val="Tableheading"/>
              <w:rPr>
                <w:ins w:id="1103" w:author="Löfbom, Per" w:date="2021-09-09T11:20:00Z"/>
                <w:rFonts w:cstheme="minorHAnsi"/>
              </w:rPr>
            </w:pPr>
            <w:ins w:id="1104" w:author="Löfbom, Per" w:date="2021-09-09T11:20: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376638" w:rsidRPr="001E1D4F" w:rsidRDefault="00376638" w:rsidP="00376638">
            <w:pPr>
              <w:pStyle w:val="Tableheading"/>
              <w:rPr>
                <w:ins w:id="1105" w:author="Löfbom, Per" w:date="2021-09-09T11:20:00Z"/>
                <w:rFonts w:cstheme="minorHAnsi"/>
              </w:rPr>
            </w:pPr>
            <w:ins w:id="1106" w:author="Löfbom, Per" w:date="2021-09-09T11:20:00Z">
              <w:r w:rsidRPr="001E1D4F">
                <w:rPr>
                  <w:rFonts w:cstheme="minorHAnsi"/>
                </w:rPr>
                <w:t>Description</w:t>
              </w:r>
            </w:ins>
          </w:p>
        </w:tc>
      </w:tr>
      <w:tr w:rsidR="00376638" w:rsidRPr="001E1D4F" w:rsidTr="00376638">
        <w:trPr>
          <w:cantSplit/>
          <w:trHeight w:val="242"/>
          <w:ins w:id="1107" w:author="Löfbom, Per" w:date="2021-09-09T11:20:00Z"/>
        </w:trPr>
        <w:tc>
          <w:tcPr>
            <w:tcW w:w="2835" w:type="dxa"/>
            <w:gridSpan w:val="2"/>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text"/>
              <w:rPr>
                <w:ins w:id="1108" w:author="Löfbom, Per" w:date="2021-09-09T11:20:00Z"/>
                <w:rFonts w:cstheme="minorHAnsi"/>
                <w:color w:val="auto"/>
              </w:rPr>
            </w:pPr>
            <w:ins w:id="1109" w:author="Löfbom, Per" w:date="2021-09-09T11:20:00Z">
              <w:r w:rsidRPr="001E1D4F">
                <w:rPr>
                  <w:rFonts w:cstheme="minorHAnsi"/>
                </w:rPr>
                <w:t>ServiceSpecification-Reference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text"/>
              <w:rPr>
                <w:ins w:id="1110" w:author="Löfbom, Per" w:date="2021-09-09T11:20:00Z"/>
                <w:rFonts w:cstheme="minorHAnsi"/>
              </w:rPr>
            </w:pPr>
            <w:ins w:id="1111" w:author="Löfbom, Per" w:date="2021-09-09T11:20:00Z">
              <w:r w:rsidRPr="001E1D4F">
                <w:rPr>
                  <w:rFonts w:cstheme="minorHAnsi"/>
                </w:rPr>
                <w:t xml:space="preserve">A reference to the service specification that is realised by the service design. – It has the id and the version of the respective service specification. </w:t>
              </w:r>
            </w:ins>
          </w:p>
        </w:tc>
      </w:tr>
      <w:tr w:rsidR="00376638" w:rsidRPr="001E1D4F" w:rsidTr="00376638">
        <w:trPr>
          <w:cantSplit/>
          <w:trHeight w:val="230"/>
          <w:ins w:id="1112" w:author="Löfbom, Per" w:date="2021-09-09T11:20:00Z"/>
        </w:trPr>
        <w:tc>
          <w:tcPr>
            <w:tcW w:w="540" w:type="dxa"/>
            <w:vMerge w:val="restart"/>
            <w:tcBorders>
              <w:top w:val="single" w:sz="2" w:space="0" w:color="auto"/>
              <w:left w:val="single" w:sz="2" w:space="0" w:color="auto"/>
              <w:right w:val="single" w:sz="2" w:space="0" w:color="auto"/>
            </w:tcBorders>
            <w:shd w:val="clear" w:color="auto" w:fill="FFFFFF"/>
          </w:tcPr>
          <w:p w:rsidR="00376638" w:rsidRPr="001E1D4F" w:rsidRDefault="00376638" w:rsidP="00376638">
            <w:pPr>
              <w:rPr>
                <w:ins w:id="1113"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heading"/>
              <w:rPr>
                <w:ins w:id="1114" w:author="Löfbom, Per" w:date="2021-09-09T11:20:00Z"/>
                <w:rFonts w:cstheme="minorHAnsi"/>
              </w:rPr>
            </w:pPr>
            <w:ins w:id="1115" w:author="Löfbom, Per" w:date="2021-09-09T11:20: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heading"/>
              <w:rPr>
                <w:ins w:id="1116" w:author="Löfbom, Per" w:date="2021-09-09T11:20:00Z"/>
                <w:rFonts w:cstheme="minorHAnsi"/>
              </w:rPr>
            </w:pPr>
            <w:ins w:id="1117" w:author="Löfbom, Per" w:date="2021-09-09T11:20: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heading"/>
              <w:rPr>
                <w:ins w:id="1118" w:author="Löfbom, Per" w:date="2021-09-09T11:20:00Z"/>
                <w:rFonts w:cstheme="minorHAnsi"/>
              </w:rPr>
            </w:pPr>
            <w:ins w:id="1119" w:author="Löfbom, Per" w:date="2021-09-09T11:20:00Z">
              <w:r w:rsidRPr="001E1D4F">
                <w:rPr>
                  <w:rFonts w:cstheme="minorHAnsi"/>
                </w:rPr>
                <w:t>Description</w:t>
              </w:r>
            </w:ins>
          </w:p>
        </w:tc>
      </w:tr>
      <w:tr w:rsidR="00376638" w:rsidRPr="001E1D4F" w:rsidTr="00376638">
        <w:trPr>
          <w:cantSplit/>
          <w:trHeight w:val="2"/>
          <w:ins w:id="1120" w:author="Löfbom, Per" w:date="2021-09-09T11:20:00Z"/>
        </w:trPr>
        <w:tc>
          <w:tcPr>
            <w:tcW w:w="540" w:type="dxa"/>
            <w:vMerge/>
            <w:tcBorders>
              <w:left w:val="single" w:sz="2" w:space="0" w:color="auto"/>
              <w:right w:val="single" w:sz="2" w:space="0" w:color="auto"/>
            </w:tcBorders>
            <w:shd w:val="clear" w:color="auto" w:fill="FFFFFF"/>
          </w:tcPr>
          <w:p w:rsidR="00376638" w:rsidRPr="001E1D4F" w:rsidRDefault="00376638" w:rsidP="00376638">
            <w:pPr>
              <w:rPr>
                <w:ins w:id="1121"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22" w:author="Löfbom, Per" w:date="2021-09-09T11:20:00Z"/>
                <w:rFonts w:cstheme="minorHAnsi"/>
              </w:rPr>
            </w:pPr>
            <w:ins w:id="1123" w:author="Löfbom, Per" w:date="2021-09-09T11:20:00Z">
              <w:r w:rsidRPr="001E1D4F">
                <w:rPr>
                  <w:rFonts w:cstheme="minorHAnsi"/>
                </w:rPr>
                <w:t>id</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24" w:author="Löfbom, Per" w:date="2021-09-09T11:20:00Z"/>
                <w:rFonts w:cstheme="minorHAnsi"/>
              </w:rPr>
            </w:pPr>
            <w:ins w:id="1125" w:author="Löfbom, Per" w:date="2021-09-09T11:20:00Z">
              <w:r w:rsidRPr="001E1D4F">
                <w:rPr>
                  <w:rFonts w:cstheme="minorHAnsi"/>
                </w:rPr>
                <w:t>ServiceIdentifier</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26" w:author="Löfbom, Per" w:date="2021-09-09T11:20:00Z"/>
                <w:rFonts w:cstheme="minorHAnsi"/>
              </w:rPr>
            </w:pPr>
            <w:ins w:id="1127" w:author="Löfbom, Per" w:date="2021-09-09T11:20:00Z">
              <w:r w:rsidRPr="001E1D4F">
                <w:rPr>
                  <w:rFonts w:cstheme="minorHAnsi"/>
                </w:rPr>
                <w:t>Service identifier type to be used by service specifications, designs, instances. Currently, the identifier is defined as a string.</w:t>
              </w:r>
            </w:ins>
          </w:p>
          <w:p w:rsidR="00376638" w:rsidRPr="001E1D4F" w:rsidRDefault="00376638" w:rsidP="00376638">
            <w:pPr>
              <w:pStyle w:val="Tabletext"/>
              <w:rPr>
                <w:ins w:id="1128" w:author="Löfbom, Per" w:date="2021-09-09T11:20:00Z"/>
                <w:rFonts w:cstheme="minorHAnsi"/>
              </w:rPr>
            </w:pPr>
            <w:ins w:id="1129" w:author="Löfbom, Per" w:date="2021-09-09T11:20:00Z">
              <w:r w:rsidRPr="001E1D4F">
                <w:rPr>
                  <w:rFonts w:cstheme="minorHAnsi"/>
                </w:rPr>
                <w:t>Identification of the service specification realised by the service design.</w:t>
              </w:r>
            </w:ins>
          </w:p>
        </w:tc>
      </w:tr>
      <w:tr w:rsidR="00376638" w:rsidRPr="001E1D4F" w:rsidTr="00376638">
        <w:trPr>
          <w:cantSplit/>
          <w:trHeight w:val="2"/>
          <w:ins w:id="1130" w:author="Löfbom, Per" w:date="2021-09-09T11:20:00Z"/>
        </w:trPr>
        <w:tc>
          <w:tcPr>
            <w:tcW w:w="540" w:type="dxa"/>
            <w:vMerge/>
            <w:tcBorders>
              <w:left w:val="single" w:sz="2" w:space="0" w:color="auto"/>
              <w:right w:val="single" w:sz="2" w:space="0" w:color="auto"/>
            </w:tcBorders>
            <w:shd w:val="clear" w:color="auto" w:fill="FFFFFF"/>
          </w:tcPr>
          <w:p w:rsidR="00376638" w:rsidRPr="001E1D4F" w:rsidRDefault="00376638" w:rsidP="00376638">
            <w:pPr>
              <w:rPr>
                <w:ins w:id="1131"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text"/>
              <w:rPr>
                <w:ins w:id="1132" w:author="Löfbom, Per" w:date="2021-09-09T11:20:00Z"/>
                <w:rFonts w:cstheme="minorHAnsi"/>
              </w:rPr>
            </w:pPr>
            <w:ins w:id="1133" w:author="Löfbom, Per" w:date="2021-09-09T11:20:00Z">
              <w:r w:rsidRPr="001E1D4F">
                <w:rPr>
                  <w:rFonts w:cstheme="minorHAnsi"/>
                </w:rPr>
                <w:t>version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34" w:author="Löfbom, Per" w:date="2021-09-09T11:20:00Z"/>
                <w:rFonts w:cstheme="minorHAnsi"/>
              </w:rPr>
            </w:pPr>
            <w:ins w:id="1135" w:author="Löfbom, Per" w:date="2021-09-09T11:20:00Z">
              <w:r w:rsidRPr="001E1D4F">
                <w:rPr>
                  <w:rFonts w:cstheme="minorHAnsi"/>
                </w:rPr>
                <w:t>ServiceVersion</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36" w:author="Löfbom, Per" w:date="2021-09-09T11:20:00Z"/>
                <w:rFonts w:cstheme="minorHAnsi"/>
              </w:rPr>
            </w:pPr>
            <w:ins w:id="1137" w:author="Löfbom, Per" w:date="2021-09-09T11:20:00Z">
              <w:r w:rsidRPr="001E1D4F">
                <w:rPr>
                  <w:rFonts w:cstheme="minorHAnsi"/>
                </w:rPr>
                <w:t>Service version indicator type to be used by service specifications, designs, instances. Currently, the version indicator is defined as a string.</w:t>
              </w:r>
            </w:ins>
          </w:p>
          <w:p w:rsidR="00376638" w:rsidRPr="001E1D4F" w:rsidRDefault="00376638" w:rsidP="00376638">
            <w:pPr>
              <w:pStyle w:val="Tabletext"/>
              <w:rPr>
                <w:ins w:id="1138" w:author="Löfbom, Per" w:date="2021-09-09T11:20:00Z"/>
                <w:rFonts w:cstheme="minorHAnsi"/>
              </w:rPr>
            </w:pPr>
            <w:ins w:id="1139" w:author="Löfbom, Per" w:date="2021-09-09T11:20:00Z">
              <w:r w:rsidRPr="001E1D4F">
                <w:rPr>
                  <w:rFonts w:cstheme="minorHAnsi"/>
                </w:rPr>
                <w:t>Version of the service specification realised by the service design.</w:t>
              </w:r>
            </w:ins>
          </w:p>
        </w:tc>
      </w:tr>
      <w:tr w:rsidR="00376638" w:rsidRPr="001E1D4F" w:rsidTr="00376638">
        <w:trPr>
          <w:cantSplit/>
          <w:trHeight w:val="242"/>
          <w:ins w:id="1140" w:author="Löfbom, Per" w:date="2021-09-09T11:20: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376638" w:rsidRPr="001E1D4F" w:rsidRDefault="00376638" w:rsidP="00376638">
            <w:pPr>
              <w:pStyle w:val="Tableheading"/>
              <w:rPr>
                <w:ins w:id="1141" w:author="Löfbom, Per" w:date="2021-09-09T11:20:00Z"/>
                <w:rFonts w:cstheme="minorHAnsi"/>
              </w:rPr>
            </w:pPr>
            <w:ins w:id="1142" w:author="Löfbom, Per" w:date="2021-09-09T11:20: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376638" w:rsidRPr="001E1D4F" w:rsidRDefault="00376638" w:rsidP="00376638">
            <w:pPr>
              <w:pStyle w:val="Tableheading"/>
              <w:rPr>
                <w:ins w:id="1143" w:author="Löfbom, Per" w:date="2021-09-09T11:20:00Z"/>
                <w:rFonts w:cstheme="minorHAnsi"/>
              </w:rPr>
            </w:pPr>
            <w:ins w:id="1144" w:author="Löfbom, Per" w:date="2021-09-09T11:20:00Z">
              <w:r w:rsidRPr="001E1D4F">
                <w:rPr>
                  <w:rFonts w:cstheme="minorHAnsi"/>
                </w:rPr>
                <w:t>Description</w:t>
              </w:r>
            </w:ins>
          </w:p>
        </w:tc>
      </w:tr>
      <w:tr w:rsidR="00376638" w:rsidRPr="001E1D4F" w:rsidTr="00376638">
        <w:trPr>
          <w:cantSplit/>
          <w:trHeight w:val="242"/>
          <w:ins w:id="1145" w:author="Löfbom, Per" w:date="2021-09-09T11:20:00Z"/>
        </w:trPr>
        <w:tc>
          <w:tcPr>
            <w:tcW w:w="2835" w:type="dxa"/>
            <w:gridSpan w:val="2"/>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text"/>
              <w:rPr>
                <w:ins w:id="1146" w:author="Löfbom, Per" w:date="2021-09-09T11:20:00Z"/>
                <w:rFonts w:cstheme="minorHAnsi"/>
                <w:color w:val="auto"/>
              </w:rPr>
            </w:pPr>
            <w:ins w:id="1147" w:author="Löfbom, Per" w:date="2021-09-09T11:20:00Z">
              <w:r w:rsidRPr="001E1D4F">
                <w:rPr>
                  <w:rFonts w:cstheme="minorHAnsi"/>
                </w:rPr>
                <w:t>Transport</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text"/>
              <w:rPr>
                <w:ins w:id="1148" w:author="Löfbom, Per" w:date="2021-09-09T11:20:00Z"/>
                <w:rFonts w:cstheme="minorHAnsi"/>
              </w:rPr>
            </w:pPr>
            <w:ins w:id="1149" w:author="Löfbom, Per" w:date="2021-09-09T11:20:00Z">
              <w:r w:rsidRPr="001E1D4F">
                <w:rPr>
                  <w:rFonts w:cstheme="minorHAnsi"/>
                </w:rPr>
                <w:t xml:space="preserve">Definition of the transport protocol used by the service design. </w:t>
              </w:r>
            </w:ins>
          </w:p>
        </w:tc>
      </w:tr>
      <w:tr w:rsidR="00376638" w:rsidRPr="001E1D4F" w:rsidTr="00376638">
        <w:trPr>
          <w:cantSplit/>
          <w:trHeight w:val="230"/>
          <w:ins w:id="1150" w:author="Löfbom, Per" w:date="2021-09-09T11:20:00Z"/>
        </w:trPr>
        <w:tc>
          <w:tcPr>
            <w:tcW w:w="540" w:type="dxa"/>
            <w:vMerge w:val="restart"/>
            <w:tcBorders>
              <w:top w:val="single" w:sz="2" w:space="0" w:color="auto"/>
              <w:left w:val="single" w:sz="2" w:space="0" w:color="auto"/>
              <w:right w:val="single" w:sz="2" w:space="0" w:color="auto"/>
            </w:tcBorders>
            <w:shd w:val="clear" w:color="auto" w:fill="FFFFFF"/>
          </w:tcPr>
          <w:p w:rsidR="00376638" w:rsidRPr="001E1D4F" w:rsidRDefault="00376638" w:rsidP="00376638">
            <w:pPr>
              <w:rPr>
                <w:ins w:id="1151" w:author="Löfbom, Per" w:date="2021-09-09T11:20:00Z"/>
                <w:rFonts w:asciiTheme="minorHAnsi" w:hAnsiTheme="minorHAnsi" w:cstheme="minorHAnsi"/>
                <w:b/>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heading"/>
              <w:rPr>
                <w:ins w:id="1152" w:author="Löfbom, Per" w:date="2021-09-09T11:20:00Z"/>
                <w:rFonts w:cstheme="minorHAnsi"/>
              </w:rPr>
            </w:pPr>
            <w:ins w:id="1153" w:author="Löfbom, Per" w:date="2021-09-09T11:20: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heading"/>
              <w:rPr>
                <w:ins w:id="1154" w:author="Löfbom, Per" w:date="2021-09-09T11:20:00Z"/>
                <w:rFonts w:cstheme="minorHAnsi"/>
              </w:rPr>
            </w:pPr>
            <w:ins w:id="1155" w:author="Löfbom, Per" w:date="2021-09-09T11:20: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heading"/>
              <w:rPr>
                <w:ins w:id="1156" w:author="Löfbom, Per" w:date="2021-09-09T11:20:00Z"/>
                <w:rFonts w:cstheme="minorHAnsi"/>
              </w:rPr>
            </w:pPr>
            <w:ins w:id="1157" w:author="Löfbom, Per" w:date="2021-09-09T11:20:00Z">
              <w:r w:rsidRPr="001E1D4F">
                <w:rPr>
                  <w:rFonts w:cstheme="minorHAnsi"/>
                </w:rPr>
                <w:t>Description</w:t>
              </w:r>
            </w:ins>
          </w:p>
        </w:tc>
      </w:tr>
      <w:tr w:rsidR="00376638" w:rsidRPr="001E1D4F" w:rsidTr="00376638">
        <w:trPr>
          <w:cantSplit/>
          <w:trHeight w:val="2"/>
          <w:ins w:id="1158" w:author="Löfbom, Per" w:date="2021-09-09T11:20:00Z"/>
        </w:trPr>
        <w:tc>
          <w:tcPr>
            <w:tcW w:w="540" w:type="dxa"/>
            <w:vMerge/>
            <w:tcBorders>
              <w:left w:val="single" w:sz="2" w:space="0" w:color="auto"/>
              <w:right w:val="single" w:sz="2" w:space="0" w:color="auto"/>
            </w:tcBorders>
            <w:shd w:val="clear" w:color="auto" w:fill="FFFFFF"/>
          </w:tcPr>
          <w:p w:rsidR="00376638" w:rsidRPr="001E1D4F" w:rsidRDefault="00376638" w:rsidP="00376638">
            <w:pPr>
              <w:rPr>
                <w:ins w:id="1159"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60" w:author="Löfbom, Per" w:date="2021-09-09T11:20:00Z"/>
                <w:rFonts w:cstheme="minorHAnsi"/>
              </w:rPr>
            </w:pPr>
            <w:ins w:id="1161" w:author="Löfbom, Per" w:date="2021-09-09T11:20:00Z">
              <w:r w:rsidRPr="001E1D4F">
                <w:rPr>
                  <w:rFonts w:cstheme="minorHAnsi"/>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62" w:author="Löfbom, Per" w:date="2021-09-09T11:20:00Z"/>
                <w:rFonts w:cstheme="minorHAnsi"/>
              </w:rPr>
            </w:pPr>
            <w:ins w:id="1163" w:author="Löfbom, Per" w:date="2021-09-09T11:20: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64" w:author="Löfbom, Per" w:date="2021-09-09T11:20:00Z"/>
                <w:rFonts w:cstheme="minorHAnsi"/>
              </w:rPr>
            </w:pPr>
            <w:ins w:id="1165" w:author="Löfbom, Per" w:date="2021-09-09T11:20:00Z">
              <w:r w:rsidRPr="001E1D4F">
                <w:rPr>
                  <w:rFonts w:cstheme="minorHAnsi"/>
                </w:rPr>
                <w:t>Human readable name.</w:t>
              </w:r>
            </w:ins>
          </w:p>
        </w:tc>
      </w:tr>
      <w:tr w:rsidR="00376638" w:rsidRPr="001E1D4F" w:rsidTr="00376638">
        <w:trPr>
          <w:cantSplit/>
          <w:trHeight w:val="2"/>
          <w:ins w:id="1166" w:author="Löfbom, Per" w:date="2021-09-09T11:20:00Z"/>
        </w:trPr>
        <w:tc>
          <w:tcPr>
            <w:tcW w:w="540" w:type="dxa"/>
            <w:vMerge/>
            <w:tcBorders>
              <w:left w:val="single" w:sz="2" w:space="0" w:color="auto"/>
              <w:right w:val="single" w:sz="2" w:space="0" w:color="auto"/>
            </w:tcBorders>
            <w:shd w:val="clear" w:color="auto" w:fill="FFFFFF"/>
          </w:tcPr>
          <w:p w:rsidR="00376638" w:rsidRPr="001E1D4F" w:rsidRDefault="00376638" w:rsidP="00376638">
            <w:pPr>
              <w:rPr>
                <w:ins w:id="1167"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68" w:author="Löfbom, Per" w:date="2021-09-09T11:20:00Z"/>
                <w:rFonts w:cstheme="minorHAnsi"/>
              </w:rPr>
            </w:pPr>
            <w:ins w:id="1169" w:author="Löfbom, Per" w:date="2021-09-09T11:20:00Z">
              <w:r w:rsidRPr="001E1D4F">
                <w:rPr>
                  <w:rFonts w:cstheme="minorHAnsi"/>
                </w:rPr>
                <w:t>description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70" w:author="Löfbom, Per" w:date="2021-09-09T11:20:00Z"/>
                <w:rFonts w:cstheme="minorHAnsi"/>
              </w:rPr>
            </w:pPr>
            <w:ins w:id="1171" w:author="Löfbom, Per" w:date="2021-09-09T11:20: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72" w:author="Löfbom, Per" w:date="2021-09-09T11:20:00Z"/>
                <w:rFonts w:cstheme="minorHAnsi"/>
              </w:rPr>
            </w:pPr>
            <w:ins w:id="1173" w:author="Löfbom, Per" w:date="2021-09-09T11:20:00Z">
              <w:r w:rsidRPr="001E1D4F">
                <w:rPr>
                  <w:rFonts w:cstheme="minorHAnsi"/>
                </w:rPr>
                <w:t>Human readable description of the transport protocol used by the service design.</w:t>
              </w:r>
            </w:ins>
          </w:p>
        </w:tc>
      </w:tr>
      <w:tr w:rsidR="00376638" w:rsidRPr="001E1D4F" w:rsidTr="00376638">
        <w:trPr>
          <w:cantSplit/>
          <w:trHeight w:val="2"/>
          <w:ins w:id="1174" w:author="Löfbom, Per" w:date="2021-09-09T11:20:00Z"/>
        </w:trPr>
        <w:tc>
          <w:tcPr>
            <w:tcW w:w="540" w:type="dxa"/>
            <w:vMerge/>
            <w:tcBorders>
              <w:left w:val="single" w:sz="2" w:space="0" w:color="auto"/>
              <w:bottom w:val="single" w:sz="2" w:space="0" w:color="auto"/>
              <w:right w:val="single" w:sz="2" w:space="0" w:color="auto"/>
            </w:tcBorders>
            <w:shd w:val="clear" w:color="auto" w:fill="FFFFFF"/>
          </w:tcPr>
          <w:p w:rsidR="00376638" w:rsidRPr="001E1D4F" w:rsidRDefault="00376638" w:rsidP="00376638">
            <w:pPr>
              <w:rPr>
                <w:ins w:id="1175"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76" w:author="Löfbom, Per" w:date="2021-09-09T11:20:00Z"/>
                <w:rFonts w:cstheme="minorHAnsi"/>
              </w:rPr>
            </w:pPr>
            <w:ins w:id="1177" w:author="Löfbom, Per" w:date="2021-09-09T11:20:00Z">
              <w:r w:rsidRPr="001E1D4F">
                <w:rPr>
                  <w:rFonts w:cstheme="minorHAnsi"/>
                </w:rPr>
                <w:t>protocol</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78" w:author="Löfbom, Per" w:date="2021-09-09T11:20:00Z"/>
                <w:rFonts w:cstheme="minorHAnsi"/>
              </w:rPr>
            </w:pPr>
            <w:ins w:id="1179" w:author="Löfbom, Per" w:date="2021-09-09T11:20: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180" w:author="Löfbom, Per" w:date="2021-09-09T11:20:00Z"/>
                <w:rFonts w:cstheme="minorHAnsi"/>
              </w:rPr>
            </w:pPr>
            <w:ins w:id="1181" w:author="Löfbom, Per" w:date="2021-09-09T11:20:00Z">
              <w:r w:rsidRPr="001E1D4F">
                <w:rPr>
                  <w:rFonts w:cstheme="minorHAnsi"/>
                </w:rPr>
                <w:t>A non-formal string representation of the transport (e.g. http/rest, http/soap, … ) that provides enough information to a service consumer to be able to connect.</w:t>
              </w:r>
            </w:ins>
          </w:p>
        </w:tc>
      </w:tr>
      <w:tr w:rsidR="00376638" w:rsidRPr="001E1D4F" w:rsidTr="00376638">
        <w:trPr>
          <w:cantSplit/>
          <w:trHeight w:val="242"/>
          <w:ins w:id="1182" w:author="Löfbom, Per" w:date="2021-09-09T11:20: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376638" w:rsidRPr="001E1D4F" w:rsidRDefault="00376638" w:rsidP="00376638">
            <w:pPr>
              <w:pStyle w:val="Tableheading"/>
              <w:rPr>
                <w:ins w:id="1183" w:author="Löfbom, Per" w:date="2021-09-09T11:20:00Z"/>
                <w:rFonts w:cstheme="minorHAnsi"/>
              </w:rPr>
            </w:pPr>
            <w:ins w:id="1184" w:author="Löfbom, Per" w:date="2021-09-09T11:20: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376638" w:rsidRPr="001E1D4F" w:rsidRDefault="00376638" w:rsidP="00376638">
            <w:pPr>
              <w:pStyle w:val="Tableheading"/>
              <w:rPr>
                <w:ins w:id="1185" w:author="Löfbom, Per" w:date="2021-09-09T11:20:00Z"/>
                <w:rFonts w:cstheme="minorHAnsi"/>
              </w:rPr>
            </w:pPr>
            <w:ins w:id="1186" w:author="Löfbom, Per" w:date="2021-09-09T11:20:00Z">
              <w:r w:rsidRPr="001E1D4F">
                <w:rPr>
                  <w:rFonts w:cstheme="minorHAnsi"/>
                </w:rPr>
                <w:t>Description</w:t>
              </w:r>
            </w:ins>
          </w:p>
        </w:tc>
      </w:tr>
      <w:tr w:rsidR="00376638" w:rsidRPr="001E1D4F" w:rsidTr="00376638">
        <w:trPr>
          <w:cantSplit/>
          <w:trHeight w:val="242"/>
          <w:ins w:id="1187" w:author="Löfbom, Per" w:date="2021-09-09T11:20:00Z"/>
        </w:trPr>
        <w:tc>
          <w:tcPr>
            <w:tcW w:w="2835" w:type="dxa"/>
            <w:gridSpan w:val="2"/>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text"/>
              <w:rPr>
                <w:ins w:id="1188" w:author="Löfbom, Per" w:date="2021-09-09T11:20:00Z"/>
                <w:rFonts w:cstheme="minorHAnsi"/>
                <w:color w:val="auto"/>
              </w:rPr>
            </w:pPr>
            <w:ins w:id="1189" w:author="Löfbom, Per" w:date="2021-09-09T11:20:00Z">
              <w:r w:rsidRPr="001E1D4F">
                <w:rPr>
                  <w:rFonts w:cstheme="minorHAnsi"/>
                </w:rPr>
                <w:t>VendorInfo</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text"/>
              <w:rPr>
                <w:ins w:id="1190" w:author="Löfbom, Per" w:date="2021-09-09T11:20:00Z"/>
                <w:rFonts w:cstheme="minorHAnsi"/>
              </w:rPr>
            </w:pPr>
            <w:ins w:id="1191" w:author="Löfbom, Per" w:date="2021-09-09T11:20:00Z">
              <w:r w:rsidRPr="001E1D4F">
                <w:rPr>
                  <w:rFonts w:cstheme="minorHAnsi"/>
                </w:rPr>
                <w:t>Describes the vendor providing the service design.</w:t>
              </w:r>
            </w:ins>
          </w:p>
        </w:tc>
      </w:tr>
      <w:tr w:rsidR="00376638" w:rsidRPr="001E1D4F" w:rsidTr="00376638">
        <w:trPr>
          <w:cantSplit/>
          <w:trHeight w:val="230"/>
          <w:ins w:id="1192" w:author="Löfbom, Per" w:date="2021-09-09T11:20:00Z"/>
        </w:trPr>
        <w:tc>
          <w:tcPr>
            <w:tcW w:w="540" w:type="dxa"/>
            <w:vMerge w:val="restart"/>
            <w:tcBorders>
              <w:top w:val="single" w:sz="2" w:space="0" w:color="auto"/>
              <w:left w:val="single" w:sz="2" w:space="0" w:color="auto"/>
              <w:right w:val="single" w:sz="2" w:space="0" w:color="auto"/>
            </w:tcBorders>
            <w:shd w:val="clear" w:color="auto" w:fill="FFFFFF"/>
          </w:tcPr>
          <w:p w:rsidR="00376638" w:rsidRPr="001E1D4F" w:rsidRDefault="00376638" w:rsidP="00376638">
            <w:pPr>
              <w:rPr>
                <w:ins w:id="1193"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heading"/>
              <w:rPr>
                <w:ins w:id="1194" w:author="Löfbom, Per" w:date="2021-09-09T11:20:00Z"/>
                <w:rFonts w:cstheme="minorHAnsi"/>
              </w:rPr>
            </w:pPr>
            <w:ins w:id="1195" w:author="Löfbom, Per" w:date="2021-09-09T11:20: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heading"/>
              <w:rPr>
                <w:ins w:id="1196" w:author="Löfbom, Per" w:date="2021-09-09T11:20:00Z"/>
                <w:rFonts w:cstheme="minorHAnsi"/>
              </w:rPr>
            </w:pPr>
            <w:ins w:id="1197" w:author="Löfbom, Per" w:date="2021-09-09T11:20: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heading"/>
              <w:rPr>
                <w:ins w:id="1198" w:author="Löfbom, Per" w:date="2021-09-09T11:20:00Z"/>
                <w:rFonts w:cstheme="minorHAnsi"/>
              </w:rPr>
            </w:pPr>
            <w:ins w:id="1199" w:author="Löfbom, Per" w:date="2021-09-09T11:20:00Z">
              <w:r w:rsidRPr="001E1D4F">
                <w:rPr>
                  <w:rFonts w:cstheme="minorHAnsi"/>
                </w:rPr>
                <w:t>Description</w:t>
              </w:r>
            </w:ins>
          </w:p>
        </w:tc>
      </w:tr>
      <w:tr w:rsidR="00376638" w:rsidRPr="001E1D4F" w:rsidTr="00376638">
        <w:trPr>
          <w:cantSplit/>
          <w:trHeight w:val="2"/>
          <w:ins w:id="1200" w:author="Löfbom, Per" w:date="2021-09-09T11:20:00Z"/>
        </w:trPr>
        <w:tc>
          <w:tcPr>
            <w:tcW w:w="540" w:type="dxa"/>
            <w:vMerge/>
            <w:tcBorders>
              <w:left w:val="single" w:sz="2" w:space="0" w:color="auto"/>
              <w:right w:val="single" w:sz="2" w:space="0" w:color="auto"/>
            </w:tcBorders>
            <w:shd w:val="clear" w:color="auto" w:fill="FFFFFF"/>
          </w:tcPr>
          <w:p w:rsidR="00376638" w:rsidRPr="001E1D4F" w:rsidRDefault="00376638" w:rsidP="00376638">
            <w:pPr>
              <w:rPr>
                <w:ins w:id="1201"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02" w:author="Löfbom, Per" w:date="2021-09-09T11:20:00Z"/>
                <w:rFonts w:cstheme="minorHAnsi"/>
              </w:rPr>
            </w:pPr>
            <w:ins w:id="1203" w:author="Löfbom, Per" w:date="2021-09-09T11:20:00Z">
              <w:r w:rsidRPr="001E1D4F">
                <w:rPr>
                  <w:rFonts w:cstheme="minorHAnsi"/>
                </w:rPr>
                <w:t>id</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04" w:author="Löfbom, Per" w:date="2021-09-09T11:20:00Z"/>
                <w:rFonts w:cstheme="minorHAnsi"/>
              </w:rPr>
            </w:pPr>
            <w:ins w:id="1205" w:author="Löfbom, Per" w:date="2021-09-09T11:20: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06" w:author="Löfbom, Per" w:date="2021-09-09T11:20:00Z"/>
                <w:rFonts w:cstheme="minorHAnsi"/>
              </w:rPr>
            </w:pPr>
            <w:ins w:id="1207" w:author="Löfbom, Per" w:date="2021-09-09T11:20:00Z">
              <w:r w:rsidRPr="001E1D4F">
                <w:rPr>
                  <w:rFonts w:cstheme="minorHAnsi"/>
                </w:rPr>
                <w:t>Unique identification of the vendor.</w:t>
              </w:r>
            </w:ins>
          </w:p>
        </w:tc>
      </w:tr>
      <w:tr w:rsidR="00376638" w:rsidRPr="001E1D4F" w:rsidTr="00376638">
        <w:trPr>
          <w:cantSplit/>
          <w:trHeight w:val="2"/>
          <w:ins w:id="1208" w:author="Löfbom, Per" w:date="2021-09-09T11:20:00Z"/>
        </w:trPr>
        <w:tc>
          <w:tcPr>
            <w:tcW w:w="540" w:type="dxa"/>
            <w:vMerge/>
            <w:tcBorders>
              <w:left w:val="single" w:sz="2" w:space="0" w:color="auto"/>
              <w:right w:val="single" w:sz="2" w:space="0" w:color="auto"/>
            </w:tcBorders>
            <w:shd w:val="clear" w:color="auto" w:fill="FFFFFF"/>
          </w:tcPr>
          <w:p w:rsidR="00376638" w:rsidRPr="001E1D4F" w:rsidRDefault="00376638" w:rsidP="00376638">
            <w:pPr>
              <w:rPr>
                <w:ins w:id="1209"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10" w:author="Löfbom, Per" w:date="2021-09-09T11:20:00Z"/>
                <w:rFonts w:cstheme="minorHAnsi"/>
              </w:rPr>
            </w:pPr>
            <w:ins w:id="1211" w:author="Löfbom, Per" w:date="2021-09-09T11:20:00Z">
              <w:r w:rsidRPr="001E1D4F">
                <w:rPr>
                  <w:rFonts w:cstheme="minorHAnsi"/>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12" w:author="Löfbom, Per" w:date="2021-09-09T11:20:00Z"/>
                <w:rFonts w:cstheme="minorHAnsi"/>
              </w:rPr>
            </w:pPr>
            <w:ins w:id="1213" w:author="Löfbom, Per" w:date="2021-09-09T11:20: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14" w:author="Löfbom, Per" w:date="2021-09-09T11:20:00Z"/>
                <w:rFonts w:cstheme="minorHAnsi"/>
              </w:rPr>
            </w:pPr>
            <w:ins w:id="1215" w:author="Löfbom, Per" w:date="2021-09-09T11:20:00Z">
              <w:r w:rsidRPr="001E1D4F">
                <w:rPr>
                  <w:rFonts w:cstheme="minorHAnsi"/>
                </w:rPr>
                <w:t>Human readable vendor name. The name shall be no longer than one line.</w:t>
              </w:r>
            </w:ins>
          </w:p>
        </w:tc>
      </w:tr>
      <w:tr w:rsidR="00376638" w:rsidRPr="001E1D4F" w:rsidTr="00376638">
        <w:trPr>
          <w:cantSplit/>
          <w:trHeight w:val="2"/>
          <w:ins w:id="1216" w:author="Löfbom, Per" w:date="2021-09-09T11:20:00Z"/>
        </w:trPr>
        <w:tc>
          <w:tcPr>
            <w:tcW w:w="540" w:type="dxa"/>
            <w:vMerge/>
            <w:tcBorders>
              <w:left w:val="single" w:sz="2" w:space="0" w:color="auto"/>
              <w:right w:val="single" w:sz="2" w:space="0" w:color="auto"/>
            </w:tcBorders>
            <w:shd w:val="clear" w:color="auto" w:fill="FFFFFF"/>
          </w:tcPr>
          <w:p w:rsidR="00376638" w:rsidRPr="001E1D4F" w:rsidRDefault="00376638" w:rsidP="00376638">
            <w:pPr>
              <w:rPr>
                <w:ins w:id="1217"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18" w:author="Löfbom, Per" w:date="2021-09-09T11:20:00Z"/>
                <w:rFonts w:cstheme="minorHAnsi"/>
              </w:rPr>
            </w:pPr>
            <w:ins w:id="1219" w:author="Löfbom, Per" w:date="2021-09-09T11:20:00Z">
              <w:r w:rsidRPr="001E1D4F">
                <w:rPr>
                  <w:rFonts w:cstheme="minorHAnsi"/>
                </w:rPr>
                <w:t>description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20" w:author="Löfbom, Per" w:date="2021-09-09T11:20:00Z"/>
                <w:rFonts w:cstheme="minorHAnsi"/>
              </w:rPr>
            </w:pPr>
            <w:ins w:id="1221" w:author="Löfbom, Per" w:date="2021-09-09T11:20: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22" w:author="Löfbom, Per" w:date="2021-09-09T11:20:00Z"/>
                <w:rFonts w:cstheme="minorHAnsi"/>
              </w:rPr>
            </w:pPr>
            <w:ins w:id="1223" w:author="Löfbom, Per" w:date="2021-09-09T11:20:00Z">
              <w:r w:rsidRPr="001E1D4F">
                <w:rPr>
                  <w:rFonts w:cstheme="minorHAnsi"/>
                </w:rPr>
                <w:t>Human readable description of the vendor.</w:t>
              </w:r>
            </w:ins>
          </w:p>
        </w:tc>
      </w:tr>
      <w:tr w:rsidR="00376638" w:rsidRPr="001E1D4F" w:rsidTr="00376638">
        <w:trPr>
          <w:cantSplit/>
          <w:trHeight w:val="2"/>
          <w:ins w:id="1224" w:author="Löfbom, Per" w:date="2021-09-09T11:20:00Z"/>
        </w:trPr>
        <w:tc>
          <w:tcPr>
            <w:tcW w:w="540" w:type="dxa"/>
            <w:vMerge/>
            <w:tcBorders>
              <w:left w:val="single" w:sz="2" w:space="0" w:color="auto"/>
              <w:right w:val="single" w:sz="2" w:space="0" w:color="auto"/>
            </w:tcBorders>
            <w:shd w:val="clear" w:color="auto" w:fill="FFFFFF"/>
          </w:tcPr>
          <w:p w:rsidR="00376638" w:rsidRPr="001E1D4F" w:rsidRDefault="00376638" w:rsidP="00376638">
            <w:pPr>
              <w:rPr>
                <w:ins w:id="1225"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26" w:author="Löfbom, Per" w:date="2021-09-09T11:20:00Z"/>
                <w:rFonts w:cstheme="minorHAnsi"/>
              </w:rPr>
            </w:pPr>
            <w:ins w:id="1227" w:author="Löfbom, Per" w:date="2021-09-09T11:20:00Z">
              <w:r w:rsidRPr="001E1D4F">
                <w:rPr>
                  <w:rFonts w:cstheme="minorHAnsi"/>
                </w:rPr>
                <w:t>contactInfo</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28" w:author="Löfbom, Per" w:date="2021-09-09T11:20:00Z"/>
                <w:rFonts w:cstheme="minorHAnsi"/>
              </w:rPr>
            </w:pPr>
            <w:ins w:id="1229" w:author="Löfbom, Per" w:date="2021-09-09T11:20: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30" w:author="Löfbom, Per" w:date="2021-09-09T11:20:00Z"/>
                <w:rFonts w:cstheme="minorHAnsi"/>
              </w:rPr>
            </w:pPr>
            <w:ins w:id="1231" w:author="Löfbom, Per" w:date="2021-09-09T11:20:00Z">
              <w:r w:rsidRPr="001E1D4F">
                <w:rPr>
                  <w:rFonts w:cstheme="minorHAnsi"/>
                </w:rPr>
                <w:t>Human readable contact information of the vendor.</w:t>
              </w:r>
            </w:ins>
          </w:p>
        </w:tc>
      </w:tr>
      <w:tr w:rsidR="00376638" w:rsidRPr="001E1D4F" w:rsidTr="00376638">
        <w:trPr>
          <w:cantSplit/>
          <w:trHeight w:val="2"/>
          <w:ins w:id="1232" w:author="Löfbom, Per" w:date="2021-09-09T11:20:00Z"/>
        </w:trPr>
        <w:tc>
          <w:tcPr>
            <w:tcW w:w="540" w:type="dxa"/>
            <w:vMerge/>
            <w:tcBorders>
              <w:left w:val="single" w:sz="2" w:space="0" w:color="auto"/>
              <w:bottom w:val="single" w:sz="2" w:space="0" w:color="auto"/>
              <w:right w:val="single" w:sz="2" w:space="0" w:color="auto"/>
            </w:tcBorders>
            <w:shd w:val="clear" w:color="auto" w:fill="FFFFFF"/>
          </w:tcPr>
          <w:p w:rsidR="00376638" w:rsidRPr="001E1D4F" w:rsidRDefault="00376638" w:rsidP="00376638">
            <w:pPr>
              <w:rPr>
                <w:ins w:id="1233"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34" w:author="Löfbom, Per" w:date="2021-09-09T11:20:00Z"/>
                <w:rFonts w:cstheme="minorHAnsi"/>
              </w:rPr>
            </w:pPr>
            <w:ins w:id="1235" w:author="Löfbom, Per" w:date="2021-09-09T11:20:00Z">
              <w:r w:rsidRPr="001E1D4F">
                <w:rPr>
                  <w:rFonts w:cstheme="minorHAnsi"/>
                </w:rPr>
                <w:t>organizationId</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36" w:author="Löfbom, Per" w:date="2021-09-09T11:20:00Z"/>
                <w:rFonts w:cstheme="minorHAnsi"/>
              </w:rPr>
            </w:pPr>
            <w:ins w:id="1237" w:author="Löfbom, Per" w:date="2021-09-09T11:20: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38" w:author="Löfbom, Per" w:date="2021-09-09T11:20:00Z"/>
                <w:rFonts w:cstheme="minorHAnsi"/>
              </w:rPr>
            </w:pPr>
            <w:ins w:id="1239" w:author="Löfbom, Per" w:date="2021-09-09T11:20:00Z">
              <w:r w:rsidRPr="001E1D4F">
                <w:rPr>
                  <w:rFonts w:cstheme="minorHAnsi"/>
                </w:rPr>
                <w:t>Unique identifier of the orga</w:t>
              </w:r>
              <w:r>
                <w:rPr>
                  <w:rFonts w:cstheme="minorHAnsi"/>
                </w:rPr>
                <w:t>nization, the vendor belongs to</w:t>
              </w:r>
            </w:ins>
            <w:ins w:id="1240" w:author="Löfbom, Per" w:date="2021-09-09T11:26:00Z">
              <w:r>
                <w:rPr>
                  <w:rFonts w:cstheme="minorHAnsi"/>
                </w:rPr>
                <w:t xml:space="preserve"> </w:t>
              </w:r>
              <w:r w:rsidRPr="00EF4D51">
                <w:rPr>
                  <w:rFonts w:cstheme="minorHAnsi"/>
                  <w:color w:val="FF0000"/>
                </w:rPr>
                <w:t>i.e. the MRN identifier of the organization.</w:t>
              </w:r>
            </w:ins>
          </w:p>
        </w:tc>
      </w:tr>
      <w:tr w:rsidR="00376638" w:rsidRPr="001E1D4F" w:rsidTr="00376638">
        <w:trPr>
          <w:cantSplit/>
          <w:trHeight w:val="2"/>
          <w:ins w:id="1241" w:author="Löfbom, Per" w:date="2021-09-09T11:20:00Z"/>
        </w:trPr>
        <w:tc>
          <w:tcPr>
            <w:tcW w:w="540" w:type="dxa"/>
            <w:vMerge/>
            <w:tcBorders>
              <w:left w:val="single" w:sz="2" w:space="0" w:color="auto"/>
              <w:bottom w:val="single" w:sz="2" w:space="0" w:color="auto"/>
              <w:right w:val="single" w:sz="2" w:space="0" w:color="auto"/>
            </w:tcBorders>
            <w:shd w:val="clear" w:color="auto" w:fill="FFFFFF"/>
          </w:tcPr>
          <w:p w:rsidR="00376638" w:rsidRPr="001E1D4F" w:rsidRDefault="00376638" w:rsidP="00376638">
            <w:pPr>
              <w:rPr>
                <w:ins w:id="1242" w:author="Löfbom, Per" w:date="2021-09-09T11:20: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43" w:author="Löfbom, Per" w:date="2021-09-09T11:20:00Z"/>
                <w:rFonts w:cstheme="minorHAnsi"/>
              </w:rPr>
            </w:pPr>
            <w:ins w:id="1244" w:author="Löfbom, Per" w:date="2021-09-09T11:20:00Z">
              <w:r w:rsidRPr="001E1D4F">
                <w:rPr>
                  <w:rFonts w:cstheme="minorHAnsi"/>
                </w:rPr>
                <w:t>isCommercial</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45" w:author="Löfbom, Per" w:date="2021-09-09T11:20:00Z"/>
                <w:rFonts w:cstheme="minorHAnsi"/>
              </w:rPr>
            </w:pPr>
            <w:ins w:id="1246" w:author="Löfbom, Per" w:date="2021-09-09T11:20:00Z">
              <w:r w:rsidRPr="001E1D4F">
                <w:rPr>
                  <w:rFonts w:cstheme="minorHAnsi"/>
                </w:rPr>
                <w:t>Boolean</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47" w:author="Löfbom, Per" w:date="2021-09-09T11:20:00Z"/>
                <w:rFonts w:cstheme="minorHAnsi"/>
              </w:rPr>
            </w:pPr>
            <w:ins w:id="1248" w:author="Löfbom, Per" w:date="2021-09-09T11:20:00Z">
              <w:r w:rsidRPr="001E1D4F">
                <w:rPr>
                  <w:rFonts w:cstheme="minorHAnsi"/>
                </w:rPr>
                <w:t>Optional indication on the commercial status of the vendor.</w:t>
              </w:r>
            </w:ins>
          </w:p>
        </w:tc>
      </w:tr>
      <w:tr w:rsidR="00376638" w:rsidRPr="001E1D4F" w:rsidTr="00376638">
        <w:trPr>
          <w:cantSplit/>
          <w:trHeight w:val="242"/>
          <w:ins w:id="1249" w:author="Löfbom, Per" w:date="2021-09-09T11:20: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376638" w:rsidRPr="001E1D4F" w:rsidRDefault="00376638" w:rsidP="00376638">
            <w:pPr>
              <w:pStyle w:val="Tableheading"/>
              <w:rPr>
                <w:ins w:id="1250" w:author="Löfbom, Per" w:date="2021-09-09T11:20:00Z"/>
                <w:rFonts w:cstheme="minorHAnsi"/>
              </w:rPr>
            </w:pPr>
            <w:ins w:id="1251" w:author="Löfbom, Per" w:date="2021-09-09T11:20: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376638" w:rsidRPr="001E1D4F" w:rsidRDefault="00376638" w:rsidP="00376638">
            <w:pPr>
              <w:pStyle w:val="Tableheading"/>
              <w:rPr>
                <w:ins w:id="1252" w:author="Löfbom, Per" w:date="2021-09-09T11:20:00Z"/>
                <w:rFonts w:cstheme="minorHAnsi"/>
              </w:rPr>
            </w:pPr>
            <w:ins w:id="1253" w:author="Löfbom, Per" w:date="2021-09-09T11:20:00Z">
              <w:r w:rsidRPr="001E1D4F">
                <w:rPr>
                  <w:rFonts w:cstheme="minorHAnsi"/>
                </w:rPr>
                <w:t>Description</w:t>
              </w:r>
            </w:ins>
          </w:p>
        </w:tc>
      </w:tr>
      <w:tr w:rsidR="00376638" w:rsidRPr="001E1D4F" w:rsidTr="00376638">
        <w:trPr>
          <w:cantSplit/>
          <w:trHeight w:val="242"/>
          <w:ins w:id="1254" w:author="Löfbom, Per" w:date="2021-09-09T11:20:00Z"/>
        </w:trPr>
        <w:tc>
          <w:tcPr>
            <w:tcW w:w="2835" w:type="dxa"/>
            <w:gridSpan w:val="2"/>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text"/>
              <w:rPr>
                <w:ins w:id="1255" w:author="Löfbom, Per" w:date="2021-09-09T11:20:00Z"/>
                <w:rFonts w:cstheme="minorHAnsi"/>
                <w:color w:val="auto"/>
              </w:rPr>
            </w:pPr>
            <w:ins w:id="1256" w:author="Löfbom, Per" w:date="2021-09-09T11:20:00Z">
              <w:r w:rsidRPr="001E1D4F">
                <w:rPr>
                  <w:rFonts w:cstheme="minorHAnsi"/>
                </w:rPr>
                <w:t>ServicePhysicalDataModel</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auto"/>
          </w:tcPr>
          <w:p w:rsidR="00376638" w:rsidRPr="001E1D4F" w:rsidRDefault="00376638" w:rsidP="00376638">
            <w:pPr>
              <w:pStyle w:val="Tabletext"/>
              <w:rPr>
                <w:ins w:id="1257" w:author="Löfbom, Per" w:date="2021-09-09T11:20:00Z"/>
                <w:rFonts w:cstheme="minorHAnsi"/>
              </w:rPr>
            </w:pPr>
            <w:ins w:id="1258" w:author="Löfbom, Per" w:date="2021-09-09T11:20:00Z">
              <w:r w:rsidRPr="001E1D4F">
                <w:rPr>
                  <w:rFonts w:cstheme="minorHAnsi"/>
                </w:rPr>
                <w:t>The ServicePhysicalDataModel describes the data model for the service design. The ServicePhysicalDataModel describes in detail all the data structures being exchanged when service consumers interact with a service instance that implements this design.</w:t>
              </w:r>
            </w:ins>
          </w:p>
        </w:tc>
      </w:tr>
      <w:tr w:rsidR="00376638" w:rsidRPr="001E1D4F" w:rsidTr="00376638">
        <w:trPr>
          <w:cantSplit/>
          <w:trHeight w:val="230"/>
          <w:ins w:id="1259" w:author="Löfbom, Per" w:date="2021-09-09T11:20:00Z"/>
        </w:trPr>
        <w:tc>
          <w:tcPr>
            <w:tcW w:w="540" w:type="dxa"/>
            <w:vMerge w:val="restart"/>
            <w:tcBorders>
              <w:top w:val="single" w:sz="2" w:space="0" w:color="auto"/>
              <w:left w:val="single" w:sz="2" w:space="0" w:color="auto"/>
              <w:right w:val="single" w:sz="2" w:space="0" w:color="auto"/>
            </w:tcBorders>
            <w:shd w:val="clear" w:color="auto" w:fill="FFFFFF"/>
          </w:tcPr>
          <w:p w:rsidR="00376638" w:rsidRPr="001E1D4F" w:rsidRDefault="00376638" w:rsidP="00376638">
            <w:pPr>
              <w:rPr>
                <w:ins w:id="1260" w:author="Löfbom, Per" w:date="2021-09-09T11:20:00Z"/>
                <w:rFonts w:asciiTheme="minorHAnsi" w:hAnsiTheme="minorHAnsi" w:cstheme="minorHAnsi"/>
                <w:b/>
                <w:sz w:val="20"/>
                <w:szCs w:val="20"/>
              </w:rPr>
            </w:pPr>
          </w:p>
        </w:tc>
        <w:tc>
          <w:tcPr>
            <w:tcW w:w="2295" w:type="dxa"/>
            <w:tcBorders>
              <w:top w:val="single" w:sz="2" w:space="0" w:color="auto"/>
              <w:left w:val="single" w:sz="2" w:space="0" w:color="auto"/>
              <w:bottom w:val="single" w:sz="4" w:space="0" w:color="auto"/>
              <w:right w:val="single" w:sz="2" w:space="0" w:color="auto"/>
            </w:tcBorders>
            <w:shd w:val="clear" w:color="auto" w:fill="auto"/>
          </w:tcPr>
          <w:p w:rsidR="00376638" w:rsidRPr="001E1D4F" w:rsidRDefault="00376638" w:rsidP="00376638">
            <w:pPr>
              <w:pStyle w:val="Tableheading"/>
              <w:rPr>
                <w:ins w:id="1261" w:author="Löfbom, Per" w:date="2021-09-09T11:20:00Z"/>
                <w:rFonts w:cstheme="minorHAnsi"/>
              </w:rPr>
            </w:pPr>
            <w:ins w:id="1262" w:author="Löfbom, Per" w:date="2021-09-09T11:20:00Z">
              <w:r w:rsidRPr="001E1D4F">
                <w:rPr>
                  <w:rFonts w:cstheme="minorHAnsi"/>
                </w:rPr>
                <w:t>Element Name</w:t>
              </w:r>
            </w:ins>
          </w:p>
        </w:tc>
        <w:tc>
          <w:tcPr>
            <w:tcW w:w="2127" w:type="dxa"/>
            <w:tcBorders>
              <w:top w:val="single" w:sz="2" w:space="0" w:color="auto"/>
              <w:left w:val="single" w:sz="2" w:space="0" w:color="auto"/>
              <w:bottom w:val="single" w:sz="4" w:space="0" w:color="auto"/>
              <w:right w:val="single" w:sz="2" w:space="0" w:color="auto"/>
            </w:tcBorders>
            <w:shd w:val="clear" w:color="auto" w:fill="auto"/>
          </w:tcPr>
          <w:p w:rsidR="00376638" w:rsidRPr="001E1D4F" w:rsidRDefault="00376638" w:rsidP="00376638">
            <w:pPr>
              <w:pStyle w:val="Tableheading"/>
              <w:rPr>
                <w:ins w:id="1263" w:author="Löfbom, Per" w:date="2021-09-09T11:20:00Z"/>
                <w:rFonts w:cstheme="minorHAnsi"/>
              </w:rPr>
            </w:pPr>
            <w:ins w:id="1264" w:author="Löfbom, Per" w:date="2021-09-09T11:20:00Z">
              <w:r w:rsidRPr="001E1D4F">
                <w:rPr>
                  <w:rFonts w:cstheme="minorHAnsi"/>
                </w:rPr>
                <w:t>Type</w:t>
              </w:r>
            </w:ins>
          </w:p>
        </w:tc>
        <w:tc>
          <w:tcPr>
            <w:tcW w:w="4819" w:type="dxa"/>
            <w:tcBorders>
              <w:top w:val="single" w:sz="2" w:space="0" w:color="auto"/>
              <w:left w:val="single" w:sz="2" w:space="0" w:color="auto"/>
              <w:bottom w:val="single" w:sz="4" w:space="0" w:color="auto"/>
              <w:right w:val="single" w:sz="2" w:space="0" w:color="auto"/>
            </w:tcBorders>
            <w:shd w:val="clear" w:color="auto" w:fill="auto"/>
          </w:tcPr>
          <w:p w:rsidR="00376638" w:rsidRPr="001E1D4F" w:rsidRDefault="00376638" w:rsidP="00376638">
            <w:pPr>
              <w:pStyle w:val="Tableheading"/>
              <w:rPr>
                <w:ins w:id="1265" w:author="Löfbom, Per" w:date="2021-09-09T11:20:00Z"/>
                <w:rFonts w:cstheme="minorHAnsi"/>
              </w:rPr>
            </w:pPr>
            <w:ins w:id="1266" w:author="Löfbom, Per" w:date="2021-09-09T11:20:00Z">
              <w:r w:rsidRPr="001E1D4F">
                <w:rPr>
                  <w:rFonts w:cstheme="minorHAnsi"/>
                </w:rPr>
                <w:t>Description</w:t>
              </w:r>
            </w:ins>
          </w:p>
        </w:tc>
      </w:tr>
      <w:tr w:rsidR="00376638" w:rsidRPr="001E1D4F" w:rsidTr="00376638">
        <w:trPr>
          <w:cantSplit/>
          <w:trHeight w:val="2"/>
          <w:ins w:id="1267" w:author="Löfbom, Per" w:date="2021-09-09T11:20:00Z"/>
        </w:trPr>
        <w:tc>
          <w:tcPr>
            <w:tcW w:w="540" w:type="dxa"/>
            <w:vMerge/>
            <w:tcBorders>
              <w:left w:val="single" w:sz="2" w:space="0" w:color="auto"/>
              <w:right w:val="single" w:sz="2" w:space="0" w:color="auto"/>
            </w:tcBorders>
            <w:shd w:val="clear" w:color="auto" w:fill="FFFFFF"/>
          </w:tcPr>
          <w:p w:rsidR="00376638" w:rsidRPr="001E1D4F" w:rsidRDefault="00376638" w:rsidP="00376638">
            <w:pPr>
              <w:rPr>
                <w:ins w:id="1268" w:author="Löfbom, Per" w:date="2021-09-09T11:20:00Z"/>
                <w:rFonts w:asciiTheme="minorHAnsi" w:hAnsiTheme="minorHAnsi" w:cstheme="minorHAnsi"/>
                <w:sz w:val="20"/>
                <w:szCs w:val="20"/>
              </w:rPr>
            </w:pPr>
          </w:p>
        </w:tc>
        <w:tc>
          <w:tcPr>
            <w:tcW w:w="2295" w:type="dxa"/>
            <w:tcBorders>
              <w:top w:val="single" w:sz="4" w:space="0" w:color="auto"/>
              <w:left w:val="single" w:sz="2" w:space="0" w:color="auto"/>
              <w:bottom w:val="single" w:sz="4" w:space="0" w:color="auto"/>
              <w:right w:val="single" w:sz="2" w:space="0" w:color="auto"/>
            </w:tcBorders>
            <w:shd w:val="clear" w:color="auto" w:fill="FFFFFF"/>
          </w:tcPr>
          <w:p w:rsidR="00376638" w:rsidRPr="001E1D4F" w:rsidRDefault="00376638" w:rsidP="00376638">
            <w:pPr>
              <w:pStyle w:val="Tabletext"/>
              <w:rPr>
                <w:ins w:id="1269" w:author="Löfbom, Per" w:date="2021-09-09T11:20:00Z"/>
                <w:rFonts w:cstheme="minorHAnsi"/>
              </w:rPr>
            </w:pPr>
            <w:ins w:id="1270" w:author="Löfbom, Per" w:date="2021-09-09T11:20:00Z">
              <w:r w:rsidRPr="001E1D4F">
                <w:rPr>
                  <w:rFonts w:cstheme="minorHAnsi"/>
                </w:rPr>
                <w:t>name</w:t>
              </w:r>
            </w:ins>
          </w:p>
        </w:tc>
        <w:tc>
          <w:tcPr>
            <w:tcW w:w="2127" w:type="dxa"/>
            <w:tcBorders>
              <w:top w:val="single" w:sz="4" w:space="0" w:color="auto"/>
              <w:left w:val="single" w:sz="2" w:space="0" w:color="auto"/>
              <w:bottom w:val="single" w:sz="4" w:space="0" w:color="auto"/>
              <w:right w:val="single" w:sz="2" w:space="0" w:color="auto"/>
            </w:tcBorders>
            <w:shd w:val="clear" w:color="auto" w:fill="FFFFFF"/>
          </w:tcPr>
          <w:p w:rsidR="00376638" w:rsidRPr="001E1D4F" w:rsidRDefault="00376638" w:rsidP="00376638">
            <w:pPr>
              <w:pStyle w:val="Tabletext"/>
              <w:rPr>
                <w:ins w:id="1271" w:author="Löfbom, Per" w:date="2021-09-09T11:20:00Z"/>
                <w:rFonts w:cstheme="minorHAnsi"/>
              </w:rPr>
            </w:pPr>
            <w:ins w:id="1272" w:author="Löfbom, Per" w:date="2021-09-09T11:20:00Z">
              <w:r w:rsidRPr="001E1D4F">
                <w:rPr>
                  <w:rFonts w:cstheme="minorHAnsi"/>
                </w:rPr>
                <w:t>CharacterString</w:t>
              </w:r>
            </w:ins>
          </w:p>
        </w:tc>
        <w:tc>
          <w:tcPr>
            <w:tcW w:w="4819" w:type="dxa"/>
            <w:tcBorders>
              <w:top w:val="single" w:sz="4" w:space="0" w:color="auto"/>
              <w:left w:val="single" w:sz="2" w:space="0" w:color="auto"/>
              <w:bottom w:val="single" w:sz="4" w:space="0" w:color="auto"/>
              <w:right w:val="single" w:sz="2" w:space="0" w:color="auto"/>
            </w:tcBorders>
            <w:shd w:val="clear" w:color="auto" w:fill="FFFFFF"/>
          </w:tcPr>
          <w:p w:rsidR="00376638" w:rsidRPr="001E1D4F" w:rsidRDefault="00376638" w:rsidP="00376638">
            <w:pPr>
              <w:pStyle w:val="Tabletext"/>
              <w:rPr>
                <w:ins w:id="1273" w:author="Löfbom, Per" w:date="2021-09-09T11:20:00Z"/>
                <w:rFonts w:cstheme="minorHAnsi"/>
              </w:rPr>
            </w:pPr>
            <w:ins w:id="1274" w:author="Löfbom, Per" w:date="2021-09-09T11:20:00Z">
              <w:r w:rsidRPr="001E1D4F">
                <w:rPr>
                  <w:rFonts w:cstheme="minorHAnsi"/>
                </w:rPr>
                <w:t>Human readable model name.  The name shall be no longer than one line.</w:t>
              </w:r>
            </w:ins>
          </w:p>
        </w:tc>
      </w:tr>
      <w:tr w:rsidR="00376638" w:rsidRPr="001E1D4F" w:rsidTr="00376638">
        <w:trPr>
          <w:cantSplit/>
          <w:trHeight w:val="2"/>
          <w:ins w:id="1275" w:author="Löfbom, Per" w:date="2021-09-09T11:20:00Z"/>
        </w:trPr>
        <w:tc>
          <w:tcPr>
            <w:tcW w:w="540" w:type="dxa"/>
            <w:vMerge/>
            <w:tcBorders>
              <w:left w:val="single" w:sz="2" w:space="0" w:color="auto"/>
              <w:right w:val="single" w:sz="2" w:space="0" w:color="auto"/>
            </w:tcBorders>
            <w:shd w:val="clear" w:color="auto" w:fill="FFFFFF"/>
          </w:tcPr>
          <w:p w:rsidR="00376638" w:rsidRPr="001E1D4F" w:rsidRDefault="00376638" w:rsidP="00376638">
            <w:pPr>
              <w:rPr>
                <w:ins w:id="1276" w:author="Löfbom, Per" w:date="2021-09-09T11:20:00Z"/>
                <w:rFonts w:asciiTheme="minorHAnsi" w:hAnsiTheme="minorHAnsi" w:cstheme="minorHAnsi"/>
                <w:sz w:val="20"/>
                <w:szCs w:val="20"/>
              </w:rPr>
            </w:pPr>
          </w:p>
        </w:tc>
        <w:tc>
          <w:tcPr>
            <w:tcW w:w="2295" w:type="dxa"/>
            <w:tcBorders>
              <w:top w:val="single" w:sz="4" w:space="0" w:color="auto"/>
              <w:left w:val="single" w:sz="2" w:space="0" w:color="auto"/>
              <w:bottom w:val="single" w:sz="4" w:space="0" w:color="auto"/>
              <w:right w:val="single" w:sz="2" w:space="0" w:color="auto"/>
            </w:tcBorders>
            <w:shd w:val="clear" w:color="auto" w:fill="FFFFFF"/>
          </w:tcPr>
          <w:p w:rsidR="00376638" w:rsidRPr="001E1D4F" w:rsidRDefault="00376638" w:rsidP="00376638">
            <w:pPr>
              <w:pStyle w:val="Tabletext"/>
              <w:rPr>
                <w:ins w:id="1277" w:author="Löfbom, Per" w:date="2021-09-09T11:20:00Z"/>
                <w:rFonts w:cstheme="minorHAnsi"/>
              </w:rPr>
            </w:pPr>
            <w:ins w:id="1278" w:author="Löfbom, Per" w:date="2021-09-09T11:20:00Z">
              <w:r w:rsidRPr="001E1D4F">
                <w:rPr>
                  <w:rFonts w:cstheme="minorHAnsi"/>
                </w:rPr>
                <w:t>description</w:t>
              </w:r>
            </w:ins>
          </w:p>
        </w:tc>
        <w:tc>
          <w:tcPr>
            <w:tcW w:w="2127" w:type="dxa"/>
            <w:tcBorders>
              <w:top w:val="single" w:sz="4" w:space="0" w:color="auto"/>
              <w:left w:val="single" w:sz="2" w:space="0" w:color="auto"/>
              <w:bottom w:val="single" w:sz="4" w:space="0" w:color="auto"/>
              <w:right w:val="single" w:sz="2" w:space="0" w:color="auto"/>
            </w:tcBorders>
            <w:shd w:val="clear" w:color="auto" w:fill="FFFFFF"/>
          </w:tcPr>
          <w:p w:rsidR="00376638" w:rsidRPr="001E1D4F" w:rsidRDefault="00376638" w:rsidP="00376638">
            <w:pPr>
              <w:pStyle w:val="Tabletext"/>
              <w:rPr>
                <w:ins w:id="1279" w:author="Löfbom, Per" w:date="2021-09-09T11:20:00Z"/>
                <w:rFonts w:cstheme="minorHAnsi"/>
              </w:rPr>
            </w:pPr>
            <w:ins w:id="1280" w:author="Löfbom, Per" w:date="2021-09-09T11:20:00Z">
              <w:r w:rsidRPr="001E1D4F">
                <w:rPr>
                  <w:rFonts w:cstheme="minorHAnsi"/>
                </w:rPr>
                <w:t>CharacterString</w:t>
              </w:r>
            </w:ins>
          </w:p>
        </w:tc>
        <w:tc>
          <w:tcPr>
            <w:tcW w:w="4819" w:type="dxa"/>
            <w:tcBorders>
              <w:top w:val="single" w:sz="4" w:space="0" w:color="auto"/>
              <w:left w:val="single" w:sz="2" w:space="0" w:color="auto"/>
              <w:bottom w:val="single" w:sz="4" w:space="0" w:color="auto"/>
              <w:right w:val="single" w:sz="2" w:space="0" w:color="auto"/>
            </w:tcBorders>
            <w:shd w:val="clear" w:color="auto" w:fill="FFFFFF"/>
          </w:tcPr>
          <w:p w:rsidR="00376638" w:rsidRPr="001E1D4F" w:rsidRDefault="00376638" w:rsidP="00376638">
            <w:pPr>
              <w:pStyle w:val="Tabletext"/>
              <w:rPr>
                <w:ins w:id="1281" w:author="Löfbom, Per" w:date="2021-09-09T11:20:00Z"/>
                <w:rFonts w:cstheme="minorHAnsi"/>
              </w:rPr>
            </w:pPr>
            <w:ins w:id="1282" w:author="Löfbom, Per" w:date="2021-09-09T11:20:00Z">
              <w:r w:rsidRPr="001E1D4F">
                <w:rPr>
                  <w:rFonts w:cstheme="minorHAnsi"/>
                </w:rPr>
                <w:t>Human readable description of the model.</w:t>
              </w:r>
            </w:ins>
          </w:p>
        </w:tc>
      </w:tr>
      <w:tr w:rsidR="00376638" w:rsidRPr="001E1D4F" w:rsidTr="00376638">
        <w:trPr>
          <w:cantSplit/>
          <w:trHeight w:val="2"/>
          <w:ins w:id="1283" w:author="Löfbom, Per" w:date="2021-09-09T11:20:00Z"/>
        </w:trPr>
        <w:tc>
          <w:tcPr>
            <w:tcW w:w="540" w:type="dxa"/>
            <w:vMerge/>
            <w:tcBorders>
              <w:left w:val="single" w:sz="2" w:space="0" w:color="auto"/>
              <w:right w:val="single" w:sz="2" w:space="0" w:color="auto"/>
            </w:tcBorders>
            <w:shd w:val="clear" w:color="auto" w:fill="FFFFFF"/>
          </w:tcPr>
          <w:p w:rsidR="00376638" w:rsidRPr="001E1D4F" w:rsidRDefault="00376638" w:rsidP="00376638">
            <w:pPr>
              <w:rPr>
                <w:ins w:id="1284" w:author="Löfbom, Per" w:date="2021-09-09T11:20:00Z"/>
                <w:rFonts w:asciiTheme="minorHAnsi" w:hAnsiTheme="minorHAnsi" w:cstheme="minorHAnsi"/>
                <w:sz w:val="20"/>
                <w:szCs w:val="20"/>
              </w:rPr>
            </w:pPr>
          </w:p>
        </w:tc>
        <w:tc>
          <w:tcPr>
            <w:tcW w:w="2295" w:type="dxa"/>
            <w:tcBorders>
              <w:top w:val="single" w:sz="4" w:space="0" w:color="auto"/>
              <w:left w:val="single" w:sz="2" w:space="0" w:color="auto"/>
              <w:bottom w:val="single" w:sz="4" w:space="0" w:color="auto"/>
              <w:right w:val="single" w:sz="2" w:space="0" w:color="auto"/>
            </w:tcBorders>
            <w:shd w:val="clear" w:color="auto" w:fill="FFFFFF"/>
          </w:tcPr>
          <w:p w:rsidR="00376638" w:rsidRPr="001E1D4F" w:rsidRDefault="00376638" w:rsidP="00376638">
            <w:pPr>
              <w:pStyle w:val="Tabletext"/>
              <w:rPr>
                <w:ins w:id="1285" w:author="Löfbom, Per" w:date="2021-09-09T11:20:00Z"/>
                <w:rFonts w:cstheme="minorHAnsi"/>
              </w:rPr>
            </w:pPr>
            <w:ins w:id="1286" w:author="Löfbom, Per" w:date="2021-09-09T11:20:00Z">
              <w:r w:rsidRPr="001E1D4F">
                <w:rPr>
                  <w:rFonts w:cstheme="minorHAnsi"/>
                </w:rPr>
                <w:t>model</w:t>
              </w:r>
            </w:ins>
          </w:p>
        </w:tc>
        <w:tc>
          <w:tcPr>
            <w:tcW w:w="2127" w:type="dxa"/>
            <w:tcBorders>
              <w:top w:val="single" w:sz="4" w:space="0" w:color="auto"/>
              <w:left w:val="single" w:sz="2" w:space="0" w:color="auto"/>
              <w:bottom w:val="single" w:sz="4" w:space="0" w:color="auto"/>
              <w:right w:val="single" w:sz="2" w:space="0" w:color="auto"/>
            </w:tcBorders>
            <w:shd w:val="clear" w:color="auto" w:fill="FFFFFF"/>
          </w:tcPr>
          <w:p w:rsidR="00376638" w:rsidRPr="001E1D4F" w:rsidRDefault="00376638" w:rsidP="00376638">
            <w:pPr>
              <w:pStyle w:val="Tabletext"/>
              <w:rPr>
                <w:ins w:id="1287" w:author="Löfbom, Per" w:date="2021-09-09T11:20:00Z"/>
                <w:rFonts w:cstheme="minorHAnsi"/>
              </w:rPr>
            </w:pPr>
            <w:ins w:id="1288" w:author="Löfbom, Per" w:date="2021-09-09T11:20:00Z">
              <w:r w:rsidRPr="001E1D4F">
                <w:rPr>
                  <w:rFonts w:cstheme="minorHAnsi"/>
                </w:rPr>
                <w:t>CharacterString</w:t>
              </w:r>
            </w:ins>
          </w:p>
        </w:tc>
        <w:tc>
          <w:tcPr>
            <w:tcW w:w="4819" w:type="dxa"/>
            <w:tcBorders>
              <w:top w:val="single" w:sz="4" w:space="0" w:color="auto"/>
              <w:left w:val="single" w:sz="2" w:space="0" w:color="auto"/>
              <w:bottom w:val="single" w:sz="4" w:space="0" w:color="auto"/>
              <w:right w:val="single" w:sz="2" w:space="0" w:color="auto"/>
            </w:tcBorders>
            <w:shd w:val="clear" w:color="auto" w:fill="FFFFFF"/>
          </w:tcPr>
          <w:p w:rsidR="00376638" w:rsidRPr="001E1D4F" w:rsidRDefault="00376638" w:rsidP="00376638">
            <w:pPr>
              <w:pStyle w:val="Tabletext"/>
              <w:rPr>
                <w:ins w:id="1289" w:author="Löfbom, Per" w:date="2021-09-09T11:20:00Z"/>
                <w:rFonts w:cstheme="minorHAnsi"/>
              </w:rPr>
            </w:pPr>
            <w:ins w:id="1290" w:author="Löfbom, Per" w:date="2021-09-09T11:20:00Z">
              <w:r w:rsidRPr="001E1D4F">
                <w:rPr>
                  <w:rFonts w:cstheme="minorHAnsi"/>
                </w:rPr>
                <w:t>The model can e.g. be a WSDL file, a JSON API, or the like.  It is recommended to wrap the model in a CDATA section, and provide enough information in the name and description to make clear how to deal with the content in model.</w:t>
              </w:r>
            </w:ins>
          </w:p>
        </w:tc>
      </w:tr>
      <w:tr w:rsidR="00376638" w:rsidRPr="001E1D4F" w:rsidTr="00376638">
        <w:trPr>
          <w:cantSplit/>
          <w:trHeight w:val="2"/>
          <w:ins w:id="1291" w:author="Löfbom, Per" w:date="2021-09-09T11:20:00Z"/>
        </w:trPr>
        <w:tc>
          <w:tcPr>
            <w:tcW w:w="540" w:type="dxa"/>
            <w:vMerge/>
            <w:tcBorders>
              <w:left w:val="single" w:sz="2" w:space="0" w:color="auto"/>
              <w:bottom w:val="single" w:sz="4" w:space="0" w:color="auto"/>
              <w:right w:val="single" w:sz="2" w:space="0" w:color="auto"/>
            </w:tcBorders>
            <w:shd w:val="clear" w:color="auto" w:fill="FFFFFF"/>
          </w:tcPr>
          <w:p w:rsidR="00376638" w:rsidRPr="001E1D4F" w:rsidRDefault="00376638" w:rsidP="00376638">
            <w:pPr>
              <w:rPr>
                <w:ins w:id="1292" w:author="Löfbom, Per" w:date="2021-09-09T11:20:00Z"/>
                <w:rFonts w:asciiTheme="minorHAnsi" w:hAnsiTheme="minorHAnsi" w:cstheme="minorHAnsi"/>
                <w:sz w:val="20"/>
                <w:szCs w:val="20"/>
              </w:rPr>
            </w:pPr>
          </w:p>
        </w:tc>
        <w:tc>
          <w:tcPr>
            <w:tcW w:w="2295" w:type="dxa"/>
            <w:tcBorders>
              <w:top w:val="single" w:sz="4"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93" w:author="Löfbom, Per" w:date="2021-09-09T11:20:00Z"/>
                <w:rFonts w:cstheme="minorHAnsi"/>
              </w:rPr>
            </w:pPr>
            <w:ins w:id="1294" w:author="Löfbom, Per" w:date="2021-09-09T11:20:00Z">
              <w:r w:rsidRPr="001E1D4F">
                <w:rPr>
                  <w:rFonts w:cstheme="minorHAnsi"/>
                </w:rPr>
                <w:t>modelType</w:t>
              </w:r>
            </w:ins>
          </w:p>
        </w:tc>
        <w:tc>
          <w:tcPr>
            <w:tcW w:w="2127" w:type="dxa"/>
            <w:tcBorders>
              <w:top w:val="single" w:sz="4"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95" w:author="Löfbom, Per" w:date="2021-09-09T11:20:00Z"/>
                <w:rFonts w:cstheme="minorHAnsi"/>
              </w:rPr>
            </w:pPr>
            <w:ins w:id="1296" w:author="Löfbom, Per" w:date="2021-09-09T11:20:00Z">
              <w:r w:rsidRPr="001E1D4F">
                <w:rPr>
                  <w:rFonts w:cstheme="minorHAnsi"/>
                </w:rPr>
                <w:t>CharacterString</w:t>
              </w:r>
            </w:ins>
          </w:p>
        </w:tc>
        <w:tc>
          <w:tcPr>
            <w:tcW w:w="4819" w:type="dxa"/>
            <w:tcBorders>
              <w:top w:val="single" w:sz="4" w:space="0" w:color="auto"/>
              <w:left w:val="single" w:sz="2" w:space="0" w:color="auto"/>
              <w:bottom w:val="single" w:sz="2" w:space="0" w:color="auto"/>
              <w:right w:val="single" w:sz="2" w:space="0" w:color="auto"/>
            </w:tcBorders>
            <w:shd w:val="clear" w:color="auto" w:fill="FFFFFF"/>
          </w:tcPr>
          <w:p w:rsidR="00376638" w:rsidRPr="001E1D4F" w:rsidRDefault="00376638" w:rsidP="00376638">
            <w:pPr>
              <w:pStyle w:val="Tabletext"/>
              <w:rPr>
                <w:ins w:id="1297" w:author="Löfbom, Per" w:date="2021-09-09T11:20:00Z"/>
                <w:rFonts w:cstheme="minorHAnsi"/>
              </w:rPr>
            </w:pPr>
            <w:ins w:id="1298" w:author="Löfbom, Per" w:date="2021-09-09T11:20:00Z">
              <w:r w:rsidRPr="001E1D4F">
                <w:rPr>
                  <w:rFonts w:cstheme="minorHAnsi"/>
                </w:rPr>
                <w:t>The modelType shall contain an abbreviation that indicates what technology is used to describe the mode, e.g. WSDL, JSON.</w:t>
              </w:r>
            </w:ins>
          </w:p>
        </w:tc>
      </w:tr>
    </w:tbl>
    <w:p w:rsidR="00F96BFA" w:rsidRDefault="00F96BFA" w:rsidP="00F96BFA">
      <w:pPr>
        <w:pStyle w:val="Brdtext"/>
        <w:jc w:val="left"/>
        <w:rPr>
          <w:ins w:id="1299" w:author="Löfbom, Per" w:date="2021-09-09T11:28:00Z"/>
          <w:rFonts w:asciiTheme="minorHAnsi" w:eastAsiaTheme="minorHAnsi" w:hAnsiTheme="minorHAnsi" w:cstheme="minorHAnsi"/>
          <w:bCs/>
          <w:color w:val="575756"/>
          <w:lang w:eastAsia="en-US"/>
        </w:rPr>
        <w:pPrChange w:id="1300" w:author="Löfbom, Per" w:date="2021-09-09T10:34:00Z">
          <w:pPr>
            <w:pStyle w:val="Rubrik1"/>
            <w:numPr>
              <w:numId w:val="14"/>
            </w:numPr>
          </w:pPr>
        </w:pPrChange>
      </w:pPr>
    </w:p>
    <w:p w:rsidR="00DE3A15" w:rsidRPr="00DE3A15" w:rsidRDefault="00DE3A15" w:rsidP="00DE3A15">
      <w:pPr>
        <w:pStyle w:val="Rubrik2"/>
        <w:rPr>
          <w:ins w:id="1301" w:author="Löfbom, Per" w:date="2021-09-09T11:28:00Z"/>
          <w:rPrChange w:id="1302" w:author="Löfbom, Per" w:date="2021-09-09T11:28:00Z">
            <w:rPr>
              <w:ins w:id="1303" w:author="Löfbom, Per" w:date="2021-09-09T11:28:00Z"/>
              <w:rFonts w:cstheme="minorHAnsi"/>
            </w:rPr>
          </w:rPrChange>
        </w:rPr>
        <w:pPrChange w:id="1304" w:author="Löfbom, Per" w:date="2021-09-09T11:28:00Z">
          <w:pPr>
            <w:pStyle w:val="Heading1separatationline"/>
          </w:pPr>
        </w:pPrChange>
      </w:pPr>
      <w:bookmarkStart w:id="1305" w:name="_Toc478999219"/>
      <w:bookmarkStart w:id="1306" w:name="_Toc527384494"/>
      <w:ins w:id="1307" w:author="Löfbom, Per" w:date="2021-09-09T11:28:00Z">
        <w:r w:rsidRPr="00DE3A15">
          <w:rPr>
            <w:rPrChange w:id="1308" w:author="Löfbom, Per" w:date="2021-09-09T11:28:00Z">
              <w:rPr>
                <w:rFonts w:cstheme="minorHAnsi"/>
              </w:rPr>
            </w:rPrChange>
          </w:rPr>
          <w:t>SERVICE INSTANCE</w:t>
        </w:r>
        <w:bookmarkEnd w:id="1305"/>
        <w:bookmarkEnd w:id="1306"/>
      </w:ins>
    </w:p>
    <w:p w:rsidR="00DE3A15" w:rsidRDefault="00DE3A15" w:rsidP="00DE3A15">
      <w:pPr>
        <w:pStyle w:val="Rubrik3"/>
        <w:rPr>
          <w:ins w:id="1309" w:author="Löfbom, Per" w:date="2021-09-09T11:29:00Z"/>
        </w:rPr>
        <w:pPrChange w:id="1310" w:author="Löfbom, Per" w:date="2021-09-09T11:28:00Z">
          <w:pPr>
            <w:pStyle w:val="Rubrik2"/>
            <w:keepNext/>
            <w:keepLines/>
            <w:numPr>
              <w:numId w:val="54"/>
            </w:numPr>
            <w:tabs>
              <w:tab w:val="clear" w:pos="851"/>
            </w:tabs>
            <w:spacing w:line="216" w:lineRule="atLeast"/>
            <w:ind w:left="576" w:right="709" w:hanging="576"/>
          </w:pPr>
        </w:pPrChange>
      </w:pPr>
      <w:bookmarkStart w:id="1311" w:name="_Toc478999220"/>
      <w:bookmarkStart w:id="1312" w:name="_Toc527384495"/>
      <w:ins w:id="1313" w:author="Löfbom, Per" w:date="2021-09-09T11:28:00Z">
        <w:r w:rsidRPr="00DE3A15">
          <w:rPr>
            <w:rPrChange w:id="1314" w:author="Löfbom, Per" w:date="2021-09-09T11:28:00Z">
              <w:rPr>
                <w:rFonts w:asciiTheme="minorHAnsi" w:hAnsiTheme="minorHAnsi" w:cstheme="minorHAnsi"/>
              </w:rPr>
            </w:rPrChange>
          </w:rPr>
          <w:t>Service Instance Description Document</w:t>
        </w:r>
      </w:ins>
      <w:bookmarkEnd w:id="1311"/>
      <w:bookmarkEnd w:id="1312"/>
    </w:p>
    <w:p w:rsidR="00493A8C" w:rsidRPr="00493A8C" w:rsidRDefault="00493A8C" w:rsidP="00493A8C">
      <w:pPr>
        <w:pStyle w:val="Brdtext"/>
        <w:rPr>
          <w:ins w:id="1315" w:author="Löfbom, Per" w:date="2021-09-09T11:29:00Z"/>
          <w:lang w:eastAsia="de-DE"/>
          <w:rPrChange w:id="1316" w:author="Löfbom, Per" w:date="2021-09-09T11:29:00Z">
            <w:rPr>
              <w:ins w:id="1317" w:author="Löfbom, Per" w:date="2021-09-09T11:29:00Z"/>
            </w:rPr>
          </w:rPrChange>
        </w:rPr>
        <w:pPrChange w:id="1318" w:author="Löfbom, Per" w:date="2021-09-09T11:29:00Z">
          <w:pPr>
            <w:pStyle w:val="Rubrik2"/>
            <w:keepNext/>
            <w:keepLines/>
            <w:numPr>
              <w:numId w:val="54"/>
            </w:numPr>
            <w:tabs>
              <w:tab w:val="clear" w:pos="851"/>
            </w:tabs>
            <w:spacing w:line="216" w:lineRule="atLeast"/>
            <w:ind w:left="576" w:right="709" w:hanging="576"/>
          </w:pPr>
        </w:pPrChange>
      </w:pPr>
      <w:ins w:id="1319" w:author="Löfbom, Per" w:date="2021-09-09T11:29:00Z">
        <w:r>
          <w:rPr>
            <w:lang w:eastAsia="de-DE"/>
          </w:rPr>
          <w:t>…</w:t>
        </w:r>
      </w:ins>
    </w:p>
    <w:p w:rsidR="00493A8C" w:rsidRDefault="00493A8C" w:rsidP="00493A8C">
      <w:pPr>
        <w:pStyle w:val="Rubrik3"/>
        <w:rPr>
          <w:ins w:id="1320" w:author="Löfbom, Per" w:date="2021-09-09T11:29:00Z"/>
        </w:rPr>
        <w:pPrChange w:id="1321" w:author="Löfbom, Per" w:date="2021-09-09T11:29:00Z">
          <w:pPr>
            <w:pStyle w:val="Rubrik2"/>
            <w:keepNext/>
            <w:keepLines/>
            <w:numPr>
              <w:numId w:val="54"/>
            </w:numPr>
            <w:tabs>
              <w:tab w:val="clear" w:pos="851"/>
            </w:tabs>
            <w:spacing w:line="216" w:lineRule="atLeast"/>
            <w:ind w:left="576" w:right="709" w:hanging="576"/>
          </w:pPr>
        </w:pPrChange>
      </w:pPr>
      <w:bookmarkStart w:id="1322" w:name="_Toc459216351"/>
      <w:bookmarkStart w:id="1323" w:name="_Toc478999221"/>
      <w:bookmarkStart w:id="1324" w:name="_Toc527384496"/>
      <w:ins w:id="1325" w:author="Löfbom, Per" w:date="2021-09-09T11:29:00Z">
        <w:r w:rsidRPr="00493A8C">
          <w:rPr>
            <w:rPrChange w:id="1326" w:author="Löfbom, Per" w:date="2021-09-09T11:29:00Z">
              <w:rPr>
                <w:rFonts w:asciiTheme="minorHAnsi" w:hAnsiTheme="minorHAnsi" w:cstheme="minorHAnsi"/>
              </w:rPr>
            </w:rPrChange>
          </w:rPr>
          <w:t>Service Instance Description Templat</w:t>
        </w:r>
        <w:bookmarkEnd w:id="1322"/>
        <w:r w:rsidRPr="00493A8C">
          <w:rPr>
            <w:rPrChange w:id="1327" w:author="Löfbom, Per" w:date="2021-09-09T11:29:00Z">
              <w:rPr>
                <w:rFonts w:asciiTheme="minorHAnsi" w:hAnsiTheme="minorHAnsi" w:cstheme="minorHAnsi"/>
              </w:rPr>
            </w:rPrChange>
          </w:rPr>
          <w:t>e</w:t>
        </w:r>
        <w:bookmarkEnd w:id="1323"/>
        <w:bookmarkEnd w:id="1324"/>
      </w:ins>
    </w:p>
    <w:p w:rsidR="00493A8C" w:rsidRPr="00493A8C" w:rsidRDefault="00493A8C" w:rsidP="00493A8C">
      <w:pPr>
        <w:pStyle w:val="Brdtext"/>
        <w:rPr>
          <w:ins w:id="1328" w:author="Löfbom, Per" w:date="2021-09-09T11:29:00Z"/>
          <w:lang w:eastAsia="de-DE"/>
          <w:rPrChange w:id="1329" w:author="Löfbom, Per" w:date="2021-09-09T11:29:00Z">
            <w:rPr>
              <w:ins w:id="1330" w:author="Löfbom, Per" w:date="2021-09-09T11:29:00Z"/>
              <w:rFonts w:asciiTheme="minorHAnsi" w:hAnsiTheme="minorHAnsi" w:cstheme="minorHAnsi"/>
            </w:rPr>
          </w:rPrChange>
        </w:rPr>
        <w:pPrChange w:id="1331" w:author="Löfbom, Per" w:date="2021-09-09T11:29:00Z">
          <w:pPr>
            <w:pStyle w:val="Rubrik2"/>
            <w:keepNext/>
            <w:keepLines/>
            <w:numPr>
              <w:numId w:val="54"/>
            </w:numPr>
            <w:tabs>
              <w:tab w:val="clear" w:pos="851"/>
            </w:tabs>
            <w:spacing w:line="216" w:lineRule="atLeast"/>
            <w:ind w:left="576" w:right="709" w:hanging="576"/>
          </w:pPr>
        </w:pPrChange>
      </w:pPr>
      <w:ins w:id="1332" w:author="Löfbom, Per" w:date="2021-09-09T11:29:00Z">
        <w:r>
          <w:rPr>
            <w:lang w:eastAsia="de-DE"/>
          </w:rPr>
          <w:t>…</w:t>
        </w:r>
      </w:ins>
    </w:p>
    <w:p w:rsidR="00493A8C" w:rsidRDefault="00493A8C" w:rsidP="00493A8C">
      <w:pPr>
        <w:pStyle w:val="Rubrik3"/>
        <w:rPr>
          <w:ins w:id="1333" w:author="Löfbom, Per" w:date="2021-09-09T11:29:00Z"/>
        </w:rPr>
        <w:pPrChange w:id="1334" w:author="Löfbom, Per" w:date="2021-09-09T11:29:00Z">
          <w:pPr>
            <w:pStyle w:val="Rubrik2"/>
            <w:keepNext/>
            <w:keepLines/>
            <w:numPr>
              <w:numId w:val="54"/>
            </w:numPr>
            <w:tabs>
              <w:tab w:val="clear" w:pos="851"/>
            </w:tabs>
            <w:spacing w:line="216" w:lineRule="atLeast"/>
            <w:ind w:left="576" w:right="709" w:hanging="576"/>
          </w:pPr>
        </w:pPrChange>
      </w:pPr>
      <w:bookmarkStart w:id="1335" w:name="_Toc478999227"/>
      <w:bookmarkStart w:id="1336" w:name="_Toc527384502"/>
      <w:ins w:id="1337" w:author="Löfbom, Per" w:date="2021-09-09T11:29:00Z">
        <w:r w:rsidRPr="00493A8C">
          <w:rPr>
            <w:rPrChange w:id="1338" w:author="Löfbom, Per" w:date="2021-09-09T11:29:00Z">
              <w:rPr>
                <w:rFonts w:asciiTheme="minorHAnsi" w:hAnsiTheme="minorHAnsi" w:cstheme="minorHAnsi"/>
              </w:rPr>
            </w:rPrChange>
          </w:rPr>
          <w:t>Service Instance Description XSD Structure</w:t>
        </w:r>
        <w:bookmarkEnd w:id="1335"/>
        <w:bookmarkEnd w:id="1336"/>
      </w:ins>
    </w:p>
    <w:p w:rsidR="00493A8C" w:rsidRPr="00493A8C" w:rsidRDefault="00493A8C" w:rsidP="00493A8C">
      <w:pPr>
        <w:pStyle w:val="Brdtext"/>
        <w:jc w:val="center"/>
        <w:rPr>
          <w:ins w:id="1339" w:author="Löfbom, Per" w:date="2021-09-09T11:28:00Z"/>
          <w:rFonts w:asciiTheme="minorHAnsi" w:eastAsiaTheme="minorHAnsi" w:hAnsiTheme="minorHAnsi" w:cstheme="minorHAnsi"/>
          <w:b/>
          <w:bCs/>
          <w:i/>
          <w:color w:val="575756"/>
          <w:u w:val="single"/>
          <w:lang w:eastAsia="en-US"/>
          <w:rPrChange w:id="1340" w:author="Löfbom, Per" w:date="2021-09-09T11:31:00Z">
            <w:rPr>
              <w:ins w:id="1341" w:author="Löfbom, Per" w:date="2021-09-09T11:28:00Z"/>
              <w:rFonts w:asciiTheme="minorHAnsi" w:hAnsiTheme="minorHAnsi" w:cstheme="minorHAnsi"/>
            </w:rPr>
          </w:rPrChange>
        </w:rPr>
        <w:pPrChange w:id="1342" w:author="Löfbom, Per" w:date="2021-09-09T11:31:00Z">
          <w:pPr>
            <w:pStyle w:val="Rubrik2"/>
            <w:keepNext/>
            <w:keepLines/>
            <w:numPr>
              <w:numId w:val="54"/>
            </w:numPr>
            <w:tabs>
              <w:tab w:val="clear" w:pos="851"/>
            </w:tabs>
            <w:spacing w:line="216" w:lineRule="atLeast"/>
            <w:ind w:left="576" w:right="709" w:hanging="576"/>
          </w:pPr>
        </w:pPrChange>
      </w:pPr>
      <w:ins w:id="1343" w:author="Löfbom, Per" w:date="2021-09-09T11:30:00Z">
        <w:r w:rsidRPr="00493A8C">
          <w:rPr>
            <w:rFonts w:asciiTheme="minorHAnsi" w:eastAsiaTheme="minorHAnsi" w:hAnsiTheme="minorHAnsi" w:cstheme="minorHAnsi"/>
            <w:b/>
            <w:bCs/>
            <w:i/>
            <w:color w:val="575756"/>
            <w:u w:val="single"/>
            <w:lang w:eastAsia="en-US"/>
            <w:rPrChange w:id="1344" w:author="Löfbom, Per" w:date="2021-09-09T11:31:00Z">
              <w:rPr>
                <w:lang w:eastAsia="de-DE"/>
              </w:rPr>
            </w:rPrChange>
          </w:rPr>
          <w:t>Table 4</w:t>
        </w:r>
        <w:r w:rsidRPr="00493A8C">
          <w:rPr>
            <w:rFonts w:asciiTheme="minorHAnsi" w:eastAsiaTheme="minorHAnsi" w:hAnsiTheme="minorHAnsi" w:cstheme="minorHAnsi"/>
            <w:b/>
            <w:bCs/>
            <w:i/>
            <w:color w:val="575756"/>
            <w:u w:val="single"/>
            <w:lang w:eastAsia="en-US"/>
            <w:rPrChange w:id="1345" w:author="Löfbom, Per" w:date="2021-09-09T11:31:00Z">
              <w:rPr>
                <w:lang w:eastAsia="de-DE"/>
              </w:rPr>
            </w:rPrChange>
          </w:rPr>
          <w:tab/>
        </w:r>
      </w:ins>
      <w:ins w:id="1346" w:author="Löfbom, Per" w:date="2021-09-09T11:31:00Z">
        <w:r w:rsidRPr="00493A8C">
          <w:rPr>
            <w:rFonts w:asciiTheme="minorHAnsi" w:eastAsiaTheme="minorHAnsi" w:hAnsiTheme="minorHAnsi" w:cstheme="minorHAnsi"/>
            <w:b/>
            <w:bCs/>
            <w:i/>
            <w:color w:val="575756"/>
            <w:lang w:eastAsia="en-US"/>
            <w:rPrChange w:id="1347" w:author="Löfbom, Per" w:date="2021-09-09T11:31:00Z">
              <w:rPr>
                <w:rFonts w:asciiTheme="minorHAnsi" w:eastAsiaTheme="minorHAnsi" w:hAnsiTheme="minorHAnsi" w:cstheme="minorHAnsi"/>
                <w:b w:val="0"/>
                <w:bCs/>
                <w:i/>
                <w:color w:val="575756"/>
                <w:u w:val="single"/>
                <w:lang w:eastAsia="en-US"/>
              </w:rPr>
            </w:rPrChange>
          </w:rPr>
          <w:tab/>
        </w:r>
      </w:ins>
      <w:ins w:id="1348" w:author="Löfbom, Per" w:date="2021-09-09T11:30:00Z">
        <w:r w:rsidRPr="00493A8C">
          <w:rPr>
            <w:rFonts w:asciiTheme="minorHAnsi" w:eastAsiaTheme="minorHAnsi" w:hAnsiTheme="minorHAnsi" w:cstheme="minorHAnsi"/>
            <w:b/>
            <w:bCs/>
            <w:i/>
            <w:color w:val="575756"/>
            <w:u w:val="single"/>
            <w:lang w:eastAsia="en-US"/>
            <w:rPrChange w:id="1349" w:author="Löfbom, Per" w:date="2021-09-09T11:31:00Z">
              <w:rPr>
                <w:lang w:eastAsia="de-DE"/>
              </w:rPr>
            </w:rPrChange>
          </w:rPr>
          <w:t>Information Elements of the Service Instance Description</w:t>
        </w:r>
      </w:ins>
    </w:p>
    <w:tbl>
      <w:tblPr>
        <w:tblW w:w="9781" w:type="dxa"/>
        <w:tblInd w:w="60" w:type="dxa"/>
        <w:tblLayout w:type="fixed"/>
        <w:tblCellMar>
          <w:left w:w="60" w:type="dxa"/>
          <w:right w:w="60" w:type="dxa"/>
        </w:tblCellMar>
        <w:tblLook w:val="0000" w:firstRow="0" w:lastRow="0" w:firstColumn="0" w:lastColumn="0" w:noHBand="0" w:noVBand="0"/>
      </w:tblPr>
      <w:tblGrid>
        <w:gridCol w:w="540"/>
        <w:gridCol w:w="2295"/>
        <w:gridCol w:w="2127"/>
        <w:gridCol w:w="4819"/>
      </w:tblGrid>
      <w:tr w:rsidR="00B20F1E" w:rsidRPr="001E1D4F" w:rsidTr="00EF4D51">
        <w:trPr>
          <w:cantSplit/>
          <w:trHeight w:val="242"/>
          <w:tblHeader/>
          <w:ins w:id="1350" w:author="Löfbom, Per" w:date="2021-09-09T11:32: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B20F1E" w:rsidRPr="001E1D4F" w:rsidRDefault="00B20F1E" w:rsidP="00EF4D51">
            <w:pPr>
              <w:pStyle w:val="Tableheading"/>
              <w:rPr>
                <w:ins w:id="1351" w:author="Löfbom, Per" w:date="2021-09-09T11:32:00Z"/>
                <w:rFonts w:cstheme="minorHAnsi"/>
              </w:rPr>
            </w:pPr>
            <w:ins w:id="1352" w:author="Löfbom, Per" w:date="2021-09-09T11:32: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B20F1E" w:rsidRPr="001E1D4F" w:rsidRDefault="00B20F1E" w:rsidP="00EF4D51">
            <w:pPr>
              <w:pStyle w:val="Tableheading"/>
              <w:rPr>
                <w:ins w:id="1353" w:author="Löfbom, Per" w:date="2021-09-09T11:32:00Z"/>
                <w:rFonts w:cstheme="minorHAnsi"/>
              </w:rPr>
            </w:pPr>
            <w:ins w:id="1354" w:author="Löfbom, Per" w:date="2021-09-09T11:32:00Z">
              <w:r w:rsidRPr="001E1D4F">
                <w:rPr>
                  <w:rFonts w:cstheme="minorHAnsi"/>
                </w:rPr>
                <w:t>Description</w:t>
              </w:r>
            </w:ins>
          </w:p>
        </w:tc>
      </w:tr>
      <w:tr w:rsidR="00B20F1E" w:rsidRPr="001E1D4F" w:rsidTr="00EF4D51">
        <w:trPr>
          <w:cantSplit/>
          <w:trHeight w:val="242"/>
          <w:ins w:id="1355" w:author="Löfbom, Per" w:date="2021-09-09T11:32:00Z"/>
        </w:trPr>
        <w:tc>
          <w:tcPr>
            <w:tcW w:w="2835" w:type="dxa"/>
            <w:gridSpan w:val="2"/>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rPr>
                <w:ins w:id="1356" w:author="Löfbom, Per" w:date="2021-09-09T11:32:00Z"/>
                <w:rFonts w:asciiTheme="minorHAnsi" w:hAnsiTheme="minorHAnsi" w:cstheme="minorHAnsi"/>
                <w:sz w:val="20"/>
                <w:szCs w:val="20"/>
              </w:rPr>
            </w:pPr>
            <w:ins w:id="1357" w:author="Löfbom, Per" w:date="2021-09-09T11:32:00Z">
              <w:r w:rsidRPr="001E1D4F">
                <w:rPr>
                  <w:rFonts w:asciiTheme="minorHAnsi" w:hAnsiTheme="minorHAnsi" w:cstheme="minorHAnsi"/>
                  <w:sz w:val="20"/>
                  <w:szCs w:val="20"/>
                </w:rPr>
                <w:t>ServiceInstance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rPr>
                <w:ins w:id="1358" w:author="Löfbom, Per" w:date="2021-09-09T11:32:00Z"/>
                <w:rFonts w:asciiTheme="minorHAnsi" w:hAnsiTheme="minorHAnsi" w:cstheme="minorHAnsi"/>
                <w:sz w:val="20"/>
                <w:szCs w:val="20"/>
              </w:rPr>
            </w:pPr>
            <w:ins w:id="1359" w:author="Löfbom, Per" w:date="2021-09-09T11:32:00Z">
              <w:r w:rsidRPr="001E1D4F">
                <w:rPr>
                  <w:rFonts w:asciiTheme="minorHAnsi" w:hAnsiTheme="minorHAnsi" w:cstheme="minorHAnsi"/>
                  <w:sz w:val="20"/>
                  <w:szCs w:val="20"/>
                </w:rPr>
                <w:t>A service instance description.  One service implementation may be deployed at several places by same or different service providers; each such deployment represents a different service instance.</w:t>
              </w:r>
            </w:ins>
          </w:p>
        </w:tc>
      </w:tr>
      <w:tr w:rsidR="00B20F1E" w:rsidRPr="001E1D4F" w:rsidTr="00EF4D51">
        <w:trPr>
          <w:cantSplit/>
          <w:trHeight w:val="230"/>
          <w:ins w:id="1360" w:author="Löfbom, Per" w:date="2021-09-09T11:32:00Z"/>
        </w:trPr>
        <w:tc>
          <w:tcPr>
            <w:tcW w:w="540" w:type="dxa"/>
            <w:vMerge w:val="restart"/>
            <w:tcBorders>
              <w:top w:val="single" w:sz="2" w:space="0" w:color="auto"/>
              <w:left w:val="single" w:sz="2" w:space="0" w:color="auto"/>
              <w:right w:val="single" w:sz="2" w:space="0" w:color="auto"/>
            </w:tcBorders>
            <w:shd w:val="clear" w:color="auto" w:fill="FFFFFF"/>
          </w:tcPr>
          <w:p w:rsidR="00B20F1E" w:rsidRPr="001E1D4F" w:rsidRDefault="00B20F1E" w:rsidP="00EF4D51">
            <w:pPr>
              <w:rPr>
                <w:ins w:id="1361"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362" w:author="Löfbom, Per" w:date="2021-09-09T11:32:00Z"/>
                <w:rFonts w:cstheme="minorHAnsi"/>
              </w:rPr>
            </w:pPr>
            <w:ins w:id="1363" w:author="Löfbom, Per" w:date="2021-09-09T11:3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364" w:author="Löfbom, Per" w:date="2021-09-09T11:32:00Z"/>
                <w:rFonts w:cstheme="minorHAnsi"/>
              </w:rPr>
            </w:pPr>
            <w:ins w:id="1365" w:author="Löfbom, Per" w:date="2021-09-09T11:3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366" w:author="Löfbom, Per" w:date="2021-09-09T11:32:00Z"/>
                <w:rFonts w:cstheme="minorHAnsi"/>
              </w:rPr>
            </w:pPr>
            <w:ins w:id="1367" w:author="Löfbom, Per" w:date="2021-09-09T11:32:00Z">
              <w:r w:rsidRPr="001E1D4F">
                <w:rPr>
                  <w:rFonts w:cstheme="minorHAnsi"/>
                </w:rPr>
                <w:t>Description</w:t>
              </w:r>
            </w:ins>
          </w:p>
        </w:tc>
      </w:tr>
      <w:tr w:rsidR="00B20F1E" w:rsidRPr="001E1D4F" w:rsidTr="00EF4D51">
        <w:trPr>
          <w:cantSplit/>
          <w:trHeight w:val="2"/>
          <w:ins w:id="1368"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369"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370" w:author="Löfbom, Per" w:date="2021-09-09T11:32:00Z"/>
                <w:rFonts w:cstheme="minorHAnsi"/>
              </w:rPr>
            </w:pPr>
            <w:ins w:id="1371" w:author="Löfbom, Per" w:date="2021-09-09T11:32:00Z">
              <w:r w:rsidRPr="001E1D4F">
                <w:rPr>
                  <w:rFonts w:cstheme="minorHAnsi"/>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372" w:author="Löfbom, Per" w:date="2021-09-09T11:32:00Z"/>
                <w:rFonts w:cstheme="minorHAnsi"/>
              </w:rPr>
            </w:pPr>
            <w:ins w:id="1373"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374" w:author="Löfbom, Per" w:date="2021-09-09T11:32:00Z"/>
                <w:rFonts w:cstheme="minorHAnsi"/>
                <w:color w:val="auto"/>
              </w:rPr>
            </w:pPr>
            <w:ins w:id="1375" w:author="Löfbom, Per" w:date="2021-09-09T11:32:00Z">
              <w:r w:rsidRPr="001E1D4F">
                <w:rPr>
                  <w:rFonts w:cstheme="minorHAnsi"/>
                </w:rPr>
                <w:t xml:space="preserve">The human readable name of the service instance. </w:t>
              </w:r>
              <w:r w:rsidRPr="001E1D4F">
                <w:rPr>
                  <w:rFonts w:cstheme="minorHAnsi"/>
                  <w:color w:val="auto"/>
                </w:rPr>
                <w:t xml:space="preserve"> </w:t>
              </w:r>
              <w:r w:rsidRPr="001E1D4F">
                <w:rPr>
                  <w:rFonts w:cstheme="minorHAnsi"/>
                </w:rPr>
                <w:t>The service name shall be at maximum a one-line brief label.  Newer versions of the same service specification shall adopt the same name.</w:t>
              </w:r>
            </w:ins>
          </w:p>
        </w:tc>
      </w:tr>
      <w:tr w:rsidR="00B20F1E" w:rsidRPr="001E1D4F" w:rsidTr="00EF4D51">
        <w:trPr>
          <w:cantSplit/>
          <w:trHeight w:val="2"/>
          <w:ins w:id="1376"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377"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378" w:author="Löfbom, Per" w:date="2021-09-09T11:32:00Z"/>
                <w:rFonts w:cstheme="minorHAnsi"/>
              </w:rPr>
            </w:pPr>
            <w:ins w:id="1379" w:author="Löfbom, Per" w:date="2021-09-09T11:32:00Z">
              <w:r w:rsidRPr="001E1D4F">
                <w:rPr>
                  <w:rFonts w:cstheme="minorHAnsi"/>
                </w:rPr>
                <w:t>id</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380" w:author="Löfbom, Per" w:date="2021-09-09T11:32:00Z"/>
                <w:rFonts w:cstheme="minorHAnsi"/>
              </w:rPr>
            </w:pPr>
            <w:ins w:id="1381" w:author="Löfbom, Per" w:date="2021-09-09T11:32:00Z">
              <w:r w:rsidRPr="001E1D4F">
                <w:rPr>
                  <w:rFonts w:cstheme="minorHAnsi"/>
                </w:rPr>
                <w:t>ServiceIdentifier</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382" w:author="Löfbom, Per" w:date="2021-09-09T11:32:00Z"/>
                <w:rFonts w:cstheme="minorHAnsi"/>
              </w:rPr>
            </w:pPr>
            <w:ins w:id="1383" w:author="Löfbom, Per" w:date="2021-09-09T11:32:00Z">
              <w:r w:rsidRPr="001E1D4F">
                <w:rPr>
                  <w:rFonts w:cstheme="minorHAnsi"/>
                </w:rPr>
                <w:t>Service identifier type to be used by service specifications, designs, instances. Currently, the identifier is defined as a string.</w:t>
              </w:r>
            </w:ins>
          </w:p>
          <w:p w:rsidR="00B20F1E" w:rsidRDefault="00B20F1E" w:rsidP="00EF4D51">
            <w:pPr>
              <w:pStyle w:val="Tabletext"/>
              <w:rPr>
                <w:ins w:id="1384" w:author="Löfbom, Per" w:date="2021-09-09T11:33:00Z"/>
                <w:rFonts w:cstheme="minorHAnsi"/>
              </w:rPr>
            </w:pPr>
            <w:ins w:id="1385" w:author="Löfbom, Per" w:date="2021-09-09T11:32:00Z">
              <w:r w:rsidRPr="001E1D4F">
                <w:rPr>
                  <w:rFonts w:cstheme="minorHAnsi"/>
                </w:rPr>
                <w:t>Globally unique identification of the service instance.  Newer versions of the same service instance shall adopt the same id.</w:t>
              </w:r>
            </w:ins>
          </w:p>
          <w:p w:rsidR="00B20F1E" w:rsidRPr="001E1D4F" w:rsidRDefault="00B20F1E" w:rsidP="00EF4D51">
            <w:pPr>
              <w:pStyle w:val="Tabletext"/>
              <w:rPr>
                <w:ins w:id="1386" w:author="Löfbom, Per" w:date="2021-09-09T11:32:00Z"/>
                <w:rFonts w:cstheme="minorHAnsi"/>
              </w:rPr>
            </w:pPr>
            <w:ins w:id="1387" w:author="Löfbom, Per" w:date="2021-09-09T11:33:00Z">
              <w:r w:rsidRPr="00EF4D51">
                <w:rPr>
                  <w:rFonts w:cstheme="minorHAnsi"/>
                  <w:color w:val="FF0000"/>
                </w:rPr>
                <w:t>The identifier should conform to an MRN identity.</w:t>
              </w:r>
            </w:ins>
          </w:p>
        </w:tc>
      </w:tr>
      <w:tr w:rsidR="00B20F1E" w:rsidRPr="001E1D4F" w:rsidTr="00EF4D51">
        <w:trPr>
          <w:cantSplit/>
          <w:trHeight w:val="2"/>
          <w:ins w:id="1388"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389"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390" w:author="Löfbom, Per" w:date="2021-09-09T11:32:00Z"/>
                <w:rFonts w:cstheme="minorHAnsi"/>
              </w:rPr>
            </w:pPr>
            <w:ins w:id="1391" w:author="Löfbom, Per" w:date="2021-09-09T11:32:00Z">
              <w:r w:rsidRPr="001E1D4F">
                <w:rPr>
                  <w:rFonts w:cstheme="minorHAnsi"/>
                </w:rPr>
                <w:t>version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392" w:author="Löfbom, Per" w:date="2021-09-09T11:32:00Z"/>
                <w:rFonts w:cstheme="minorHAnsi"/>
              </w:rPr>
            </w:pPr>
            <w:ins w:id="1393" w:author="Löfbom, Per" w:date="2021-09-09T11:32:00Z">
              <w:r w:rsidRPr="001E1D4F">
                <w:rPr>
                  <w:rFonts w:cstheme="minorHAnsi"/>
                </w:rPr>
                <w:t>ServiceVersion</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394" w:author="Löfbom, Per" w:date="2021-09-09T11:32:00Z"/>
                <w:rFonts w:cstheme="minorHAnsi"/>
              </w:rPr>
            </w:pPr>
            <w:ins w:id="1395" w:author="Löfbom, Per" w:date="2021-09-09T11:32:00Z">
              <w:r w:rsidRPr="001E1D4F">
                <w:rPr>
                  <w:rFonts w:cstheme="minorHAnsi"/>
                </w:rPr>
                <w:t>Service version indicator type to be used by service specifications, designs, instances. Currently, the version indicator is defined as a string.</w:t>
              </w:r>
            </w:ins>
          </w:p>
          <w:p w:rsidR="00B20F1E" w:rsidRPr="001E1D4F" w:rsidRDefault="00B20F1E" w:rsidP="00EF4D51">
            <w:pPr>
              <w:pStyle w:val="Tabletext"/>
              <w:rPr>
                <w:ins w:id="1396" w:author="Löfbom, Per" w:date="2021-09-09T11:32:00Z"/>
                <w:rFonts w:cstheme="minorHAnsi"/>
              </w:rPr>
            </w:pPr>
            <w:ins w:id="1397" w:author="Löfbom, Per" w:date="2021-09-09T11:32:00Z">
              <w:r w:rsidRPr="001E1D4F">
                <w:rPr>
                  <w:rFonts w:cstheme="minorHAnsi"/>
                </w:rPr>
                <w:t>Version of the service instance.  A service instance is uniquely identified by its id and version.  Any change in the service design reference requires a new version of the service instance.</w:t>
              </w:r>
            </w:ins>
          </w:p>
        </w:tc>
      </w:tr>
      <w:tr w:rsidR="00B20F1E" w:rsidRPr="001E1D4F" w:rsidTr="00EF4D51">
        <w:trPr>
          <w:cantSplit/>
          <w:trHeight w:val="2"/>
          <w:ins w:id="1398"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399"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00" w:author="Löfbom, Per" w:date="2021-09-09T11:32:00Z"/>
                <w:rFonts w:cstheme="minorHAnsi"/>
              </w:rPr>
            </w:pPr>
            <w:ins w:id="1401" w:author="Löfbom, Per" w:date="2021-09-09T11:32:00Z">
              <w:r w:rsidRPr="001E1D4F">
                <w:rPr>
                  <w:rFonts w:cstheme="minorHAnsi"/>
                </w:rPr>
                <w:t>status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02" w:author="Löfbom, Per" w:date="2021-09-09T11:32:00Z"/>
                <w:rFonts w:cstheme="minorHAnsi"/>
              </w:rPr>
            </w:pPr>
            <w:ins w:id="1403" w:author="Löfbom, Per" w:date="2021-09-09T11:32:00Z">
              <w:r w:rsidRPr="001E1D4F">
                <w:rPr>
                  <w:rFonts w:cstheme="minorHAnsi"/>
                </w:rPr>
                <w:t>ServiceStatus &lt;&lt;enumeration&gt;&gt;</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04" w:author="Löfbom, Per" w:date="2021-09-09T11:32:00Z"/>
                <w:rFonts w:cstheme="minorHAnsi"/>
              </w:rPr>
            </w:pPr>
            <w:ins w:id="1405" w:author="Löfbom, Per" w:date="2021-09-09T11:32:00Z">
              <w:r w:rsidRPr="001E1D4F">
                <w:rPr>
                  <w:rFonts w:cstheme="minorHAnsi"/>
                </w:rPr>
                <w:t xml:space="preserve">Status of the service instance. The status field has one of the following values: </w:t>
              </w:r>
            </w:ins>
          </w:p>
          <w:p w:rsidR="00B20F1E" w:rsidRPr="001E1D4F" w:rsidRDefault="00B20F1E" w:rsidP="00EF4D51">
            <w:pPr>
              <w:pStyle w:val="Tablebullet"/>
              <w:rPr>
                <w:ins w:id="1406" w:author="Löfbom, Per" w:date="2021-09-09T11:32:00Z"/>
                <w:rFonts w:cstheme="minorHAnsi"/>
              </w:rPr>
            </w:pPr>
            <w:ins w:id="1407" w:author="Löfbom, Per" w:date="2021-09-09T11:32:00Z">
              <w:r w:rsidRPr="001E1D4F">
                <w:rPr>
                  <w:rFonts w:cstheme="minorHAnsi"/>
                </w:rPr>
                <w:t>provisional;</w:t>
              </w:r>
            </w:ins>
          </w:p>
          <w:p w:rsidR="00B20F1E" w:rsidRPr="001E1D4F" w:rsidRDefault="00B20F1E" w:rsidP="00EF4D51">
            <w:pPr>
              <w:pStyle w:val="Tablebullet"/>
              <w:rPr>
                <w:ins w:id="1408" w:author="Löfbom, Per" w:date="2021-09-09T11:32:00Z"/>
                <w:rFonts w:cstheme="minorHAnsi"/>
              </w:rPr>
            </w:pPr>
            <w:ins w:id="1409" w:author="Löfbom, Per" w:date="2021-09-09T11:32:00Z">
              <w:r w:rsidRPr="001E1D4F">
                <w:rPr>
                  <w:rFonts w:cstheme="minorHAnsi"/>
                </w:rPr>
                <w:t>released;</w:t>
              </w:r>
            </w:ins>
          </w:p>
          <w:p w:rsidR="00B20F1E" w:rsidRPr="001E1D4F" w:rsidRDefault="00B20F1E" w:rsidP="00EF4D51">
            <w:pPr>
              <w:pStyle w:val="Tablebullet"/>
              <w:rPr>
                <w:ins w:id="1410" w:author="Löfbom, Per" w:date="2021-09-09T11:32:00Z"/>
                <w:rFonts w:cstheme="minorHAnsi"/>
              </w:rPr>
            </w:pPr>
            <w:ins w:id="1411" w:author="Löfbom, Per" w:date="2021-09-09T11:32:00Z">
              <w:r w:rsidRPr="001E1D4F">
                <w:rPr>
                  <w:rFonts w:cstheme="minorHAnsi"/>
                </w:rPr>
                <w:t>deprecated;</w:t>
              </w:r>
            </w:ins>
          </w:p>
          <w:p w:rsidR="00B20F1E" w:rsidRPr="001E1D4F" w:rsidRDefault="00B20F1E" w:rsidP="00EF4D51">
            <w:pPr>
              <w:pStyle w:val="Tablebullet"/>
              <w:rPr>
                <w:ins w:id="1412" w:author="Löfbom, Per" w:date="2021-09-09T11:32:00Z"/>
                <w:rFonts w:cstheme="minorHAnsi"/>
              </w:rPr>
            </w:pPr>
            <w:ins w:id="1413" w:author="Löfbom, Per" w:date="2021-09-09T11:32:00Z">
              <w:r w:rsidRPr="001E1D4F">
                <w:rPr>
                  <w:rFonts w:cstheme="minorHAnsi"/>
                </w:rPr>
                <w:t>deleted.</w:t>
              </w:r>
            </w:ins>
          </w:p>
        </w:tc>
      </w:tr>
      <w:tr w:rsidR="00B20F1E" w:rsidRPr="001E1D4F" w:rsidTr="00EF4D51">
        <w:trPr>
          <w:cantSplit/>
          <w:trHeight w:val="2"/>
          <w:ins w:id="1414"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415"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16" w:author="Löfbom, Per" w:date="2021-09-09T11:32:00Z"/>
                <w:rFonts w:cstheme="minorHAnsi"/>
              </w:rPr>
            </w:pPr>
            <w:ins w:id="1417" w:author="Löfbom, Per" w:date="2021-09-09T11:32:00Z">
              <w:r w:rsidRPr="001E1D4F">
                <w:rPr>
                  <w:rFonts w:cstheme="minorHAnsi"/>
                </w:rPr>
                <w:t>description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18" w:author="Löfbom, Per" w:date="2021-09-09T11:32:00Z"/>
                <w:rFonts w:cstheme="minorHAnsi"/>
              </w:rPr>
            </w:pPr>
            <w:ins w:id="1419"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20" w:author="Löfbom, Per" w:date="2021-09-09T11:32:00Z"/>
                <w:rFonts w:cstheme="minorHAnsi"/>
              </w:rPr>
            </w:pPr>
            <w:ins w:id="1421" w:author="Löfbom, Per" w:date="2021-09-09T11:32:00Z">
              <w:r w:rsidRPr="001E1D4F">
                <w:rPr>
                  <w:rFonts w:cstheme="minorHAnsi"/>
                </w:rPr>
                <w:t>A human readable short description of the service instance.  The description shall contain an abstract of what a service implementation does and what the service consumer should know about how the service implementation works.</w:t>
              </w:r>
            </w:ins>
          </w:p>
        </w:tc>
      </w:tr>
      <w:tr w:rsidR="00B20F1E" w:rsidRPr="001E1D4F" w:rsidTr="00EF4D51">
        <w:trPr>
          <w:cantSplit/>
          <w:trHeight w:val="2"/>
          <w:ins w:id="1422"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423"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24" w:author="Löfbom, Per" w:date="2021-09-09T11:32:00Z"/>
                <w:rFonts w:cstheme="minorHAnsi"/>
              </w:rPr>
            </w:pPr>
            <w:ins w:id="1425" w:author="Löfbom, Per" w:date="2021-09-09T11:32:00Z">
              <w:r w:rsidRPr="001E1D4F">
                <w:rPr>
                  <w:rFonts w:cstheme="minorHAnsi"/>
                </w:rPr>
                <w:t>keywords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26" w:author="Löfbom, Per" w:date="2021-09-09T11:32:00Z"/>
                <w:rFonts w:cstheme="minorHAnsi"/>
              </w:rPr>
            </w:pPr>
            <w:ins w:id="1427"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Default="00B20F1E" w:rsidP="00B20F1E">
            <w:pPr>
              <w:pStyle w:val="Tabletext"/>
              <w:rPr>
                <w:ins w:id="1428" w:author="Löfbom, Per" w:date="2021-09-09T11:34:00Z"/>
                <w:rFonts w:cstheme="minorHAnsi"/>
              </w:rPr>
            </w:pPr>
            <w:ins w:id="1429" w:author="Löfbom, Per" w:date="2021-09-09T11:32:00Z">
              <w:r w:rsidRPr="001E1D4F">
                <w:rPr>
                  <w:rFonts w:cstheme="minorHAnsi"/>
                </w:rPr>
                <w:t>A list of keywords associated to the service.</w:t>
              </w:r>
            </w:ins>
            <w:ins w:id="1430" w:author="Löfbom, Per" w:date="2021-09-09T11:33:00Z">
              <w:r>
                <w:rPr>
                  <w:rFonts w:cstheme="minorHAnsi"/>
                </w:rPr>
                <w:t xml:space="preserve"> </w:t>
              </w:r>
            </w:ins>
          </w:p>
          <w:p w:rsidR="00B20F1E" w:rsidRDefault="00B20F1E" w:rsidP="00B20F1E">
            <w:pPr>
              <w:pStyle w:val="Tabletext"/>
              <w:rPr>
                <w:ins w:id="1431" w:author="Löfbom, Per" w:date="2021-09-09T11:34:00Z"/>
                <w:rFonts w:cstheme="minorHAnsi"/>
                <w:color w:val="FF0000"/>
              </w:rPr>
            </w:pPr>
            <w:ins w:id="1432" w:author="Löfbom, Per" w:date="2021-09-09T11:33:00Z">
              <w:r w:rsidRPr="00B20F1E">
                <w:rPr>
                  <w:rFonts w:cstheme="minorHAnsi"/>
                  <w:color w:val="FF0000"/>
                  <w:rPrChange w:id="1433" w:author="Löfbom, Per" w:date="2021-09-09T11:34:00Z">
                    <w:rPr>
                      <w:rFonts w:cstheme="minorHAnsi"/>
                    </w:rPr>
                  </w:rPrChange>
                </w:rPr>
                <w:t xml:space="preserve">Keyword shall contain searchable words </w:t>
              </w:r>
            </w:ins>
            <w:ins w:id="1434" w:author="Löfbom, Per" w:date="2021-09-10T14:42:00Z">
              <w:r w:rsidR="00983E0E">
                <w:rPr>
                  <w:rFonts w:cstheme="minorHAnsi"/>
                  <w:color w:val="FF0000"/>
                </w:rPr>
                <w:t>characterizing</w:t>
              </w:r>
            </w:ins>
            <w:ins w:id="1435" w:author="Löfbom, Per" w:date="2021-09-09T11:33:00Z">
              <w:r w:rsidRPr="00B20F1E">
                <w:rPr>
                  <w:rFonts w:cstheme="minorHAnsi"/>
                  <w:color w:val="FF0000"/>
                  <w:rPrChange w:id="1436" w:author="Löfbom, Per" w:date="2021-09-09T11:34:00Z">
                    <w:rPr>
                      <w:rFonts w:cstheme="minorHAnsi"/>
                    </w:rPr>
                  </w:rPrChange>
                </w:rPr>
                <w:t xml:space="preserve"> the service provided.</w:t>
              </w:r>
            </w:ins>
          </w:p>
          <w:p w:rsidR="00B20F1E" w:rsidRPr="001E1D4F" w:rsidRDefault="00B20F1E" w:rsidP="00B20F1E">
            <w:pPr>
              <w:pStyle w:val="Tabletext"/>
              <w:rPr>
                <w:ins w:id="1437" w:author="Löfbom, Per" w:date="2021-09-09T11:32:00Z"/>
                <w:rFonts w:cstheme="minorHAnsi"/>
              </w:rPr>
              <w:pPrChange w:id="1438" w:author="Löfbom, Per" w:date="2021-09-09T11:34:00Z">
                <w:pPr>
                  <w:pStyle w:val="Tabletext"/>
                </w:pPr>
              </w:pPrChange>
            </w:pPr>
            <w:ins w:id="1439" w:author="Löfbom, Per" w:date="2021-09-09T11:33:00Z">
              <w:r w:rsidRPr="00B20F1E">
                <w:rPr>
                  <w:rFonts w:cstheme="minorHAnsi"/>
                  <w:color w:val="FF0000"/>
                  <w:rPrChange w:id="1440" w:author="Löfbom, Per" w:date="2021-09-09T11:34:00Z">
                    <w:rPr>
                      <w:rFonts w:cstheme="minorHAnsi"/>
                    </w:rPr>
                  </w:rPrChange>
                </w:rPr>
                <w:t>The keyword list is recommended to reflect type of service but can also contain payload</w:t>
              </w:r>
            </w:ins>
            <w:ins w:id="1441" w:author="Löfbom, Per" w:date="2021-09-09T11:34:00Z">
              <w:r>
                <w:rPr>
                  <w:rFonts w:cstheme="minorHAnsi"/>
                  <w:color w:val="FF0000"/>
                </w:rPr>
                <w:t xml:space="preserve"> </w:t>
              </w:r>
            </w:ins>
            <w:ins w:id="1442" w:author="Löfbom, Per" w:date="2021-09-09T11:33:00Z">
              <w:r w:rsidRPr="00B20F1E">
                <w:rPr>
                  <w:rFonts w:cstheme="minorHAnsi"/>
                  <w:color w:val="FF0000"/>
                  <w:rPrChange w:id="1443" w:author="Löfbom, Per" w:date="2021-09-09T11:34:00Z">
                    <w:rPr>
                      <w:rFonts w:cstheme="minorHAnsi"/>
                    </w:rPr>
                  </w:rPrChange>
                </w:rPr>
                <w:t>types possible to exchange by the service instance</w:t>
              </w:r>
              <w:r w:rsidR="00983E0E">
                <w:rPr>
                  <w:rFonts w:cstheme="minorHAnsi"/>
                  <w:color w:val="FF0000"/>
                  <w:rPrChange w:id="1444" w:author="Löfbom, Per" w:date="2021-09-09T11:34:00Z">
                    <w:rPr>
                      <w:rFonts w:cstheme="minorHAnsi"/>
                      <w:color w:val="FF0000"/>
                    </w:rPr>
                  </w:rPrChange>
                </w:rPr>
                <w:t xml:space="preserve">, i.e. </w:t>
              </w:r>
            </w:ins>
            <w:ins w:id="1445" w:author="Löfbom, Per" w:date="2021-09-10T14:43:00Z">
              <w:r w:rsidR="00983E0E">
                <w:rPr>
                  <w:rFonts w:cstheme="minorHAnsi"/>
                  <w:color w:val="FF0000"/>
                </w:rPr>
                <w:t>an open enumeration.</w:t>
              </w:r>
            </w:ins>
          </w:p>
        </w:tc>
      </w:tr>
      <w:tr w:rsidR="00B20F1E" w:rsidRPr="001E1D4F" w:rsidTr="00EF4D51">
        <w:trPr>
          <w:cantSplit/>
          <w:trHeight w:val="2"/>
          <w:ins w:id="1446"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447"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48" w:author="Löfbom, Per" w:date="2021-09-09T11:32:00Z"/>
                <w:rFonts w:cstheme="minorHAnsi"/>
              </w:rPr>
            </w:pPr>
            <w:ins w:id="1449" w:author="Löfbom, Per" w:date="2021-09-09T11:32:00Z">
              <w:r w:rsidRPr="001E1D4F">
                <w:rPr>
                  <w:rFonts w:cstheme="minorHAnsi"/>
                </w:rPr>
                <w:t>endpoint</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50" w:author="Löfbom, Per" w:date="2021-09-09T11:32:00Z"/>
                <w:rFonts w:cstheme="minorHAnsi"/>
              </w:rPr>
            </w:pPr>
            <w:ins w:id="1451"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52" w:author="Löfbom, Per" w:date="2021-09-09T11:32:00Z"/>
                <w:rFonts w:cstheme="minorHAnsi"/>
              </w:rPr>
            </w:pPr>
            <w:ins w:id="1453" w:author="Löfbom, Per" w:date="2021-09-09T11:32:00Z">
              <w:r w:rsidRPr="001E1D4F">
                <w:rPr>
                  <w:rFonts w:cstheme="minorHAnsi"/>
                </w:rPr>
                <w:t>Endpoint that describes where the service endpoint is located (e.g. URL)</w:t>
              </w:r>
            </w:ins>
          </w:p>
        </w:tc>
      </w:tr>
      <w:tr w:rsidR="00B20F1E" w:rsidRPr="004164BF" w:rsidTr="00EF4D51">
        <w:trPr>
          <w:cantSplit/>
          <w:trHeight w:val="2"/>
          <w:ins w:id="1454"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455"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56" w:author="Löfbom, Per" w:date="2021-09-09T11:32:00Z"/>
                <w:rFonts w:cstheme="minorHAnsi"/>
              </w:rPr>
            </w:pPr>
            <w:ins w:id="1457" w:author="Löfbom, Per" w:date="2021-09-09T11:32:00Z">
              <w:r w:rsidRPr="001E1D4F">
                <w:rPr>
                  <w:rFonts w:cstheme="minorHAnsi"/>
                </w:rPr>
                <w:t>MMSI</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58" w:author="Löfbom, Per" w:date="2021-09-09T11:32:00Z"/>
                <w:rFonts w:cstheme="minorHAnsi"/>
              </w:rPr>
            </w:pPr>
            <w:ins w:id="1459"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Default="00B20F1E" w:rsidP="00EF4D51">
            <w:pPr>
              <w:pStyle w:val="Tabletext"/>
              <w:rPr>
                <w:ins w:id="1460" w:author="Löfbom, Per" w:date="2021-09-09T11:43:00Z"/>
                <w:rFonts w:cstheme="minorHAnsi"/>
                <w:lang w:val="fr-FR"/>
              </w:rPr>
            </w:pPr>
            <w:ins w:id="1461" w:author="Löfbom, Per" w:date="2021-09-09T11:32:00Z">
              <w:r w:rsidRPr="001E1D4F">
                <w:rPr>
                  <w:rFonts w:cstheme="minorHAnsi"/>
                  <w:lang w:val="fr-FR"/>
                </w:rPr>
                <w:t>Optional Maritime Mobile Service Identity.</w:t>
              </w:r>
            </w:ins>
          </w:p>
          <w:p w:rsidR="00133940" w:rsidRPr="001E1D4F" w:rsidRDefault="00133940" w:rsidP="00133940">
            <w:pPr>
              <w:pStyle w:val="Tabletext"/>
              <w:rPr>
                <w:ins w:id="1462" w:author="Löfbom, Per" w:date="2021-09-09T11:32:00Z"/>
                <w:rFonts w:cstheme="minorHAnsi"/>
                <w:lang w:val="fr-FR"/>
              </w:rPr>
              <w:pPrChange w:id="1463" w:author="Löfbom, Per" w:date="2021-09-09T11:43:00Z">
                <w:pPr>
                  <w:pStyle w:val="Tabletext"/>
                </w:pPr>
              </w:pPrChange>
            </w:pPr>
            <w:ins w:id="1464" w:author="Löfbom, Per" w:date="2021-09-09T11:43:00Z">
              <w:r w:rsidRPr="00133940">
                <w:rPr>
                  <w:rFonts w:cstheme="minorHAnsi"/>
                  <w:color w:val="FF0000"/>
                  <w:lang w:val="fr-FR"/>
                  <w:rPrChange w:id="1465" w:author="Löfbom, Per" w:date="2021-09-09T11:43:00Z">
                    <w:rPr>
                      <w:rFonts w:cstheme="minorHAnsi"/>
                      <w:lang w:val="fr-FR"/>
                    </w:rPr>
                  </w:rPrChange>
                </w:rPr>
                <w:t xml:space="preserve">MMSI should be registered with 9 digits or </w:t>
              </w:r>
            </w:ins>
            <w:ins w:id="1466" w:author="Löfbom, Per" w:date="2021-09-09T11:45:00Z">
              <w:r>
                <w:rPr>
                  <w:rFonts w:cstheme="minorHAnsi"/>
                  <w:color w:val="FF0000"/>
                  <w:lang w:val="fr-FR"/>
                </w:rPr>
                <w:t xml:space="preserve">left </w:t>
              </w:r>
            </w:ins>
            <w:ins w:id="1467" w:author="Löfbom, Per" w:date="2021-09-09T11:43:00Z">
              <w:r w:rsidRPr="00133940">
                <w:rPr>
                  <w:rFonts w:cstheme="minorHAnsi"/>
                  <w:color w:val="FF0000"/>
                  <w:lang w:val="fr-FR"/>
                  <w:rPrChange w:id="1468" w:author="Löfbom, Per" w:date="2021-09-09T11:43:00Z">
                    <w:rPr>
                      <w:rFonts w:cstheme="minorHAnsi"/>
                      <w:lang w:val="fr-FR"/>
                    </w:rPr>
                  </w:rPrChange>
                </w:rPr>
                <w:t>empty (blank)</w:t>
              </w:r>
            </w:ins>
            <w:ins w:id="1469" w:author="Löfbom, Per" w:date="2021-09-09T11:44:00Z">
              <w:r>
                <w:rPr>
                  <w:rFonts w:cstheme="minorHAnsi"/>
                  <w:color w:val="FF0000"/>
                  <w:lang w:val="fr-FR"/>
                </w:rPr>
                <w:t>.</w:t>
              </w:r>
            </w:ins>
            <w:ins w:id="1470" w:author="Löfbom, Per" w:date="2021-09-10T14:44:00Z">
              <w:r w:rsidR="00983E0E">
                <w:rPr>
                  <w:rFonts w:cstheme="minorHAnsi"/>
                  <w:color w:val="FF0000"/>
                  <w:lang w:val="fr-FR"/>
                </w:rPr>
                <w:t xml:space="preserve"> </w:t>
              </w:r>
            </w:ins>
          </w:p>
        </w:tc>
      </w:tr>
      <w:tr w:rsidR="00B20F1E" w:rsidRPr="001E1D4F" w:rsidTr="00EF4D51">
        <w:trPr>
          <w:cantSplit/>
          <w:trHeight w:val="2"/>
          <w:ins w:id="1471"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472" w:author="Löfbom, Per" w:date="2021-09-09T11:32:00Z"/>
                <w:rFonts w:asciiTheme="minorHAnsi" w:hAnsiTheme="minorHAnsi" w:cstheme="minorHAnsi"/>
                <w:sz w:val="20"/>
                <w:szCs w:val="20"/>
                <w:lang w:val="fr-FR"/>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73" w:author="Löfbom, Per" w:date="2021-09-09T11:32:00Z"/>
                <w:rFonts w:cstheme="minorHAnsi"/>
              </w:rPr>
            </w:pPr>
            <w:ins w:id="1474" w:author="Löfbom, Per" w:date="2021-09-09T11:32:00Z">
              <w:r w:rsidRPr="001E1D4F">
                <w:rPr>
                  <w:rFonts w:cstheme="minorHAnsi"/>
                </w:rPr>
                <w:t>IMO</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75" w:author="Löfbom, Per" w:date="2021-09-09T11:32:00Z"/>
                <w:rFonts w:cstheme="minorHAnsi"/>
              </w:rPr>
            </w:pPr>
            <w:ins w:id="1476"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Default="00B20F1E" w:rsidP="00EF4D51">
            <w:pPr>
              <w:pStyle w:val="Tabletext"/>
              <w:rPr>
                <w:ins w:id="1477" w:author="Löfbom, Per" w:date="2021-09-09T11:43:00Z"/>
                <w:rFonts w:cstheme="minorHAnsi"/>
              </w:rPr>
            </w:pPr>
            <w:ins w:id="1478" w:author="Löfbom, Per" w:date="2021-09-09T11:32:00Z">
              <w:r w:rsidRPr="001E1D4F">
                <w:rPr>
                  <w:rFonts w:cstheme="minorHAnsi"/>
                </w:rPr>
                <w:t>Optional International Maritime Organization (IMO) number</w:t>
              </w:r>
            </w:ins>
            <w:ins w:id="1479" w:author="Löfbom, Per" w:date="2021-09-09T11:43:00Z">
              <w:r w:rsidR="00133940">
                <w:rPr>
                  <w:rFonts w:cstheme="minorHAnsi"/>
                </w:rPr>
                <w:t>.</w:t>
              </w:r>
            </w:ins>
          </w:p>
          <w:p w:rsidR="00133940" w:rsidRPr="001E1D4F" w:rsidRDefault="00133940" w:rsidP="00EF4D51">
            <w:pPr>
              <w:pStyle w:val="Tabletext"/>
              <w:rPr>
                <w:ins w:id="1480" w:author="Löfbom, Per" w:date="2021-09-09T11:32:00Z"/>
                <w:rFonts w:cstheme="minorHAnsi"/>
              </w:rPr>
            </w:pPr>
            <w:ins w:id="1481" w:author="Löfbom, Per" w:date="2021-09-09T11:43:00Z">
              <w:r w:rsidRPr="00133940">
                <w:rPr>
                  <w:rFonts w:cstheme="minorHAnsi"/>
                  <w:color w:val="FF0000"/>
                  <w:rPrChange w:id="1482" w:author="Löfbom, Per" w:date="2021-09-09T11:44:00Z">
                    <w:rPr>
                      <w:rFonts w:cstheme="minorHAnsi"/>
                    </w:rPr>
                  </w:rPrChange>
                </w:rPr>
                <w:t xml:space="preserve">IMO should be registered with 7 digits or </w:t>
              </w:r>
            </w:ins>
            <w:ins w:id="1483" w:author="Löfbom, Per" w:date="2021-09-09T11:45:00Z">
              <w:r>
                <w:rPr>
                  <w:rFonts w:cstheme="minorHAnsi"/>
                  <w:color w:val="FF0000"/>
                </w:rPr>
                <w:t xml:space="preserve">left </w:t>
              </w:r>
            </w:ins>
            <w:ins w:id="1484" w:author="Löfbom, Per" w:date="2021-09-09T11:43:00Z">
              <w:r w:rsidRPr="00133940">
                <w:rPr>
                  <w:rFonts w:cstheme="minorHAnsi"/>
                  <w:color w:val="FF0000"/>
                  <w:rPrChange w:id="1485" w:author="Löfbom, Per" w:date="2021-09-09T11:44:00Z">
                    <w:rPr>
                      <w:rFonts w:cstheme="minorHAnsi"/>
                    </w:rPr>
                  </w:rPrChange>
                </w:rPr>
                <w:t>empty (blank)</w:t>
              </w:r>
            </w:ins>
            <w:ins w:id="1486" w:author="Löfbom, Per" w:date="2021-09-09T11:44:00Z">
              <w:r w:rsidRPr="00133940">
                <w:rPr>
                  <w:rFonts w:cstheme="minorHAnsi"/>
                  <w:color w:val="FF0000"/>
                  <w:rPrChange w:id="1487" w:author="Löfbom, Per" w:date="2021-09-09T11:44:00Z">
                    <w:rPr>
                      <w:rFonts w:cstheme="minorHAnsi"/>
                    </w:rPr>
                  </w:rPrChange>
                </w:rPr>
                <w:t>.</w:t>
              </w:r>
            </w:ins>
          </w:p>
        </w:tc>
      </w:tr>
      <w:tr w:rsidR="00B20F1E" w:rsidRPr="001E1D4F" w:rsidTr="00EF4D51">
        <w:trPr>
          <w:cantSplit/>
          <w:trHeight w:val="2"/>
          <w:ins w:id="1488"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489"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90" w:author="Löfbom, Per" w:date="2021-09-09T11:32:00Z"/>
                <w:rFonts w:cstheme="minorHAnsi"/>
              </w:rPr>
            </w:pPr>
            <w:ins w:id="1491" w:author="Löfbom, Per" w:date="2021-09-09T11:32:00Z">
              <w:r w:rsidRPr="001E1D4F">
                <w:rPr>
                  <w:rFonts w:cstheme="minorHAnsi"/>
                </w:rPr>
                <w:t>serviceType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492" w:author="Löfbom, Per" w:date="2021-09-09T11:32:00Z"/>
                <w:rFonts w:cstheme="minorHAnsi"/>
              </w:rPr>
            </w:pPr>
            <w:ins w:id="1493"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Default="00B20F1E" w:rsidP="00EF4D51">
            <w:pPr>
              <w:pStyle w:val="Tabletext"/>
              <w:rPr>
                <w:ins w:id="1494" w:author="Löfbom, Per" w:date="2021-09-09T11:34:00Z"/>
                <w:rFonts w:cstheme="minorHAnsi"/>
              </w:rPr>
            </w:pPr>
            <w:ins w:id="1495" w:author="Löfbom, Per" w:date="2021-09-09T11:32:00Z">
              <w:r w:rsidRPr="001E1D4F">
                <w:rPr>
                  <w:rFonts w:cstheme="minorHAnsi"/>
                </w:rPr>
                <w:t>Optional field to categorize the service type.  Example: “VIS”.</w:t>
              </w:r>
            </w:ins>
          </w:p>
          <w:p w:rsidR="00B20F1E" w:rsidRPr="001E1D4F" w:rsidRDefault="00B20F1E" w:rsidP="00B20F1E">
            <w:pPr>
              <w:pStyle w:val="Tabletext"/>
              <w:rPr>
                <w:ins w:id="1496" w:author="Löfbom, Per" w:date="2021-09-09T11:32:00Z"/>
                <w:rFonts w:cstheme="minorHAnsi"/>
              </w:rPr>
              <w:pPrChange w:id="1497" w:author="Löfbom, Per" w:date="2021-09-09T11:34:00Z">
                <w:pPr>
                  <w:pStyle w:val="Tabletext"/>
                </w:pPr>
              </w:pPrChange>
            </w:pPr>
            <w:ins w:id="1498" w:author="Löfbom, Per" w:date="2021-09-09T11:34:00Z">
              <w:r w:rsidRPr="00B20F1E">
                <w:rPr>
                  <w:rFonts w:cstheme="minorHAnsi"/>
                  <w:color w:val="FF0000"/>
                  <w:rPrChange w:id="1499" w:author="Löfbom, Per" w:date="2021-09-09T11:34:00Z">
                    <w:rPr>
                      <w:rFonts w:cstheme="minorHAnsi"/>
                    </w:rPr>
                  </w:rPrChange>
                </w:rPr>
                <w:t>The service type shall reflect the operational service type provided according to defined</w:t>
              </w:r>
              <w:r>
                <w:rPr>
                  <w:rFonts w:cstheme="minorHAnsi"/>
                  <w:color w:val="FF0000"/>
                </w:rPr>
                <w:t xml:space="preserve"> </w:t>
              </w:r>
              <w:r w:rsidRPr="00B20F1E">
                <w:rPr>
                  <w:rFonts w:cstheme="minorHAnsi"/>
                  <w:color w:val="FF0000"/>
                  <w:rPrChange w:id="1500" w:author="Löfbom, Per" w:date="2021-09-09T11:34:00Z">
                    <w:rPr>
                      <w:rFonts w:cstheme="minorHAnsi"/>
                    </w:rPr>
                  </w:rPrChange>
                </w:rPr>
                <w:t>types in paragraph Service Type. If type not yet defined, a proposed type will be reviewed</w:t>
              </w:r>
              <w:r>
                <w:rPr>
                  <w:rFonts w:cstheme="minorHAnsi"/>
                  <w:color w:val="FF0000"/>
                </w:rPr>
                <w:t xml:space="preserve"> </w:t>
              </w:r>
              <w:r w:rsidRPr="00B20F1E">
                <w:rPr>
                  <w:rFonts w:cstheme="minorHAnsi"/>
                  <w:color w:val="FF0000"/>
                  <w:rPrChange w:id="1501" w:author="Löfbom, Per" w:date="2021-09-09T11:34:00Z">
                    <w:rPr>
                      <w:rFonts w:cstheme="minorHAnsi"/>
                    </w:rPr>
                  </w:rPrChange>
                </w:rPr>
                <w:t>and added when accepted</w:t>
              </w:r>
              <w:r w:rsidR="00983E0E">
                <w:rPr>
                  <w:rFonts w:cstheme="minorHAnsi"/>
                  <w:color w:val="FF0000"/>
                  <w:rPrChange w:id="1502" w:author="Löfbom, Per" w:date="2021-09-09T11:34:00Z">
                    <w:rPr>
                      <w:rFonts w:cstheme="minorHAnsi"/>
                      <w:color w:val="FF0000"/>
                    </w:rPr>
                  </w:rPrChange>
                </w:rPr>
                <w:t xml:space="preserve">, i.e. </w:t>
              </w:r>
            </w:ins>
            <w:ins w:id="1503" w:author="Löfbom, Per" w:date="2021-09-10T14:43:00Z">
              <w:r w:rsidR="00983E0E">
                <w:rPr>
                  <w:rFonts w:cstheme="minorHAnsi"/>
                  <w:color w:val="FF0000"/>
                </w:rPr>
                <w:t>open enumeration.</w:t>
              </w:r>
            </w:ins>
          </w:p>
        </w:tc>
      </w:tr>
      <w:tr w:rsidR="00B20F1E" w:rsidRPr="001E1D4F" w:rsidTr="00EF4D51">
        <w:trPr>
          <w:cantSplit/>
          <w:trHeight w:val="2"/>
          <w:ins w:id="1504"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505"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06" w:author="Löfbom, Per" w:date="2021-09-09T11:32:00Z"/>
                <w:rFonts w:cstheme="minorHAnsi"/>
              </w:rPr>
            </w:pPr>
            <w:ins w:id="1507" w:author="Löfbom, Per" w:date="2021-09-09T11:32:00Z">
              <w:r w:rsidRPr="001E1D4F">
                <w:rPr>
                  <w:rFonts w:cstheme="minorHAnsi"/>
                </w:rPr>
                <w:t>requiresAuthorization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08" w:author="Löfbom, Per" w:date="2021-09-09T11:32:00Z"/>
                <w:rFonts w:cstheme="minorHAnsi"/>
              </w:rPr>
            </w:pPr>
            <w:ins w:id="1509" w:author="Löfbom, Per" w:date="2021-09-09T11:32:00Z">
              <w:r w:rsidRPr="001E1D4F">
                <w:rPr>
                  <w:rFonts w:cstheme="minorHAnsi"/>
                </w:rPr>
                <w:t>Boolean</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10" w:author="Löfbom, Per" w:date="2021-09-09T11:32:00Z"/>
                <w:rFonts w:cstheme="minorHAnsi"/>
              </w:rPr>
            </w:pPr>
            <w:ins w:id="1511" w:author="Löfbom, Per" w:date="2021-09-09T11:32:00Z">
              <w:r w:rsidRPr="001E1D4F">
                <w:rPr>
                  <w:rFonts w:cstheme="minorHAnsi"/>
                </w:rPr>
                <w:t>Indicates whether authorization is required or not.</w:t>
              </w:r>
            </w:ins>
          </w:p>
        </w:tc>
      </w:tr>
      <w:tr w:rsidR="00B20F1E" w:rsidRPr="001E1D4F" w:rsidTr="00EF4D51">
        <w:trPr>
          <w:cantSplit/>
          <w:trHeight w:val="2"/>
          <w:ins w:id="1512"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513"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14" w:author="Löfbom, Per" w:date="2021-09-09T11:32:00Z"/>
                <w:rFonts w:cstheme="minorHAnsi"/>
              </w:rPr>
            </w:pPr>
            <w:ins w:id="1515" w:author="Löfbom, Per" w:date="2021-09-09T11:32:00Z">
              <w:r w:rsidRPr="001E1D4F">
                <w:rPr>
                  <w:rFonts w:cstheme="minorHAnsi"/>
                </w:rPr>
                <w:t>implementsService-Design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16" w:author="Löfbom, Per" w:date="2021-09-09T11:32:00Z"/>
                <w:rFonts w:cstheme="minorHAnsi"/>
              </w:rPr>
            </w:pPr>
            <w:ins w:id="1517" w:author="Löfbom, Per" w:date="2021-09-09T11:32:00Z">
              <w:r w:rsidRPr="001E1D4F">
                <w:rPr>
                  <w:rFonts w:cstheme="minorHAnsi"/>
                </w:rPr>
                <w:t>ServiceDesignReference</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18" w:author="Löfbom, Per" w:date="2021-09-09T11:32:00Z"/>
                <w:rFonts w:cstheme="minorHAnsi"/>
              </w:rPr>
            </w:pPr>
            <w:ins w:id="1519" w:author="Löfbom, Per" w:date="2021-09-09T11:32:00Z">
              <w:r w:rsidRPr="001E1D4F">
                <w:rPr>
                  <w:rFonts w:cstheme="minorHAnsi"/>
                </w:rPr>
                <w:t>Refers to the service design that is implemented by this service instance.  Exactly one service design shall be referenced.</w:t>
              </w:r>
            </w:ins>
          </w:p>
        </w:tc>
      </w:tr>
      <w:tr w:rsidR="00B20F1E" w:rsidRPr="001E1D4F" w:rsidTr="00EF4D51">
        <w:trPr>
          <w:cantSplit/>
          <w:trHeight w:val="2"/>
          <w:ins w:id="1520"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521"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22" w:author="Löfbom, Per" w:date="2021-09-09T11:32:00Z"/>
                <w:rFonts w:cstheme="minorHAnsi"/>
              </w:rPr>
            </w:pPr>
            <w:ins w:id="1523" w:author="Löfbom, Per" w:date="2021-09-09T11:32:00Z">
              <w:r w:rsidRPr="001E1D4F">
                <w:rPr>
                  <w:rFonts w:cstheme="minorHAnsi"/>
                </w:rPr>
                <w:t>coversAreas</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24" w:author="Löfbom, Per" w:date="2021-09-09T11:32:00Z"/>
                <w:rFonts w:cstheme="minorHAnsi"/>
              </w:rPr>
            </w:pPr>
            <w:ins w:id="1525" w:author="Löfbom, Per" w:date="2021-09-09T11:32:00Z">
              <w:r w:rsidRPr="001E1D4F">
                <w:rPr>
                  <w:rFonts w:cstheme="minorHAnsi"/>
                </w:rPr>
                <w:t>CoverageInfo</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26" w:author="Löfbom, Per" w:date="2021-09-09T11:32:00Z"/>
                <w:rFonts w:cstheme="minorHAnsi"/>
              </w:rPr>
            </w:pPr>
            <w:ins w:id="1527" w:author="Löfbom, Per" w:date="2021-09-09T11:32:00Z">
              <w:r w:rsidRPr="001E1D4F">
                <w:rPr>
                  <w:rFonts w:cstheme="minorHAnsi"/>
                </w:rPr>
                <w:t>Mandatory reference to the geographical area covered by the service instance.</w:t>
              </w:r>
            </w:ins>
          </w:p>
        </w:tc>
      </w:tr>
      <w:tr w:rsidR="00B20F1E" w:rsidRPr="001E1D4F" w:rsidTr="00EF4D51">
        <w:trPr>
          <w:cantSplit/>
          <w:trHeight w:val="2"/>
          <w:ins w:id="1528"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529"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30" w:author="Löfbom, Per" w:date="2021-09-09T11:32:00Z"/>
                <w:rFonts w:cstheme="minorHAnsi"/>
              </w:rPr>
            </w:pPr>
            <w:ins w:id="1531" w:author="Löfbom, Per" w:date="2021-09-09T11:32:00Z">
              <w:r w:rsidRPr="001E1D4F">
                <w:rPr>
                  <w:rFonts w:cstheme="minorHAnsi"/>
                </w:rPr>
                <w:t>offersServiceLevel</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32" w:author="Löfbom, Per" w:date="2021-09-09T11:32:00Z"/>
                <w:rFonts w:cstheme="minorHAnsi"/>
              </w:rPr>
            </w:pPr>
            <w:ins w:id="1533" w:author="Löfbom, Per" w:date="2021-09-09T11:32:00Z">
              <w:r w:rsidRPr="001E1D4F">
                <w:rPr>
                  <w:rFonts w:cstheme="minorHAnsi"/>
                </w:rPr>
                <w:t>ServiceLevel</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34" w:author="Löfbom, Per" w:date="2021-09-09T11:32:00Z"/>
                <w:rFonts w:cstheme="minorHAnsi"/>
              </w:rPr>
            </w:pPr>
            <w:ins w:id="1535" w:author="Löfbom, Per" w:date="2021-09-09T11:32:00Z">
              <w:r w:rsidRPr="001E1D4F">
                <w:rPr>
                  <w:rFonts w:cstheme="minorHAnsi"/>
                </w:rPr>
                <w:t>Refers to the definition of the service level fulfilled by the service instance.  Exactly one service level definition shall be provided.</w:t>
              </w:r>
            </w:ins>
          </w:p>
        </w:tc>
      </w:tr>
      <w:tr w:rsidR="00B20F1E" w:rsidRPr="001E1D4F" w:rsidTr="00EF4D51">
        <w:trPr>
          <w:cantSplit/>
          <w:trHeight w:val="2"/>
          <w:ins w:id="1536"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537"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38" w:author="Löfbom, Per" w:date="2021-09-09T11:32:00Z"/>
                <w:rFonts w:cstheme="minorHAnsi"/>
              </w:rPr>
            </w:pPr>
            <w:ins w:id="1539" w:author="Löfbom, Per" w:date="2021-09-09T11:32:00Z">
              <w:r w:rsidRPr="001E1D4F">
                <w:rPr>
                  <w:rFonts w:cstheme="minorHAnsi"/>
                </w:rPr>
                <w:t>producedBy</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40" w:author="Löfbom, Per" w:date="2021-09-09T11:32:00Z"/>
                <w:rFonts w:cstheme="minorHAnsi"/>
              </w:rPr>
            </w:pPr>
            <w:ins w:id="1541" w:author="Löfbom, Per" w:date="2021-09-09T11:32:00Z">
              <w:r w:rsidRPr="001E1D4F">
                <w:rPr>
                  <w:rFonts w:cstheme="minorHAnsi"/>
                </w:rPr>
                <w:t>VendorInfo</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42" w:author="Löfbom, Per" w:date="2021-09-09T11:32:00Z"/>
                <w:rFonts w:cstheme="minorHAnsi"/>
              </w:rPr>
            </w:pPr>
            <w:ins w:id="1543" w:author="Löfbom, Per" w:date="2021-09-09T11:32:00Z">
              <w:r w:rsidRPr="001E1D4F">
                <w:rPr>
                  <w:rFonts w:cstheme="minorHAnsi"/>
                </w:rPr>
                <w:t>Optional reference to information about the producer of the service implementation.</w:t>
              </w:r>
            </w:ins>
          </w:p>
        </w:tc>
      </w:tr>
      <w:tr w:rsidR="00B20F1E" w:rsidRPr="001E1D4F" w:rsidTr="00EF4D51">
        <w:trPr>
          <w:cantSplit/>
          <w:trHeight w:val="2"/>
          <w:ins w:id="1544"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545"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46" w:author="Löfbom, Per" w:date="2021-09-09T11:32:00Z"/>
                <w:rFonts w:cstheme="minorHAnsi"/>
              </w:rPr>
            </w:pPr>
            <w:ins w:id="1547" w:author="Löfbom, Per" w:date="2021-09-09T11:32:00Z">
              <w:r w:rsidRPr="001E1D4F">
                <w:rPr>
                  <w:rFonts w:cstheme="minorHAnsi"/>
                </w:rPr>
                <w:t>providedBy</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48" w:author="Löfbom, Per" w:date="2021-09-09T11:32:00Z"/>
                <w:rFonts w:cstheme="minorHAnsi"/>
              </w:rPr>
            </w:pPr>
            <w:ins w:id="1549" w:author="Löfbom, Per" w:date="2021-09-09T11:32:00Z">
              <w:r w:rsidRPr="001E1D4F">
                <w:rPr>
                  <w:rFonts w:cstheme="minorHAnsi"/>
                </w:rPr>
                <w:t>VendorInfo</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50" w:author="Löfbom, Per" w:date="2021-09-09T11:32:00Z"/>
                <w:rFonts w:cstheme="minorHAnsi"/>
              </w:rPr>
            </w:pPr>
            <w:ins w:id="1551" w:author="Löfbom, Per" w:date="2021-09-09T11:32:00Z">
              <w:r w:rsidRPr="001E1D4F">
                <w:rPr>
                  <w:rFonts w:cstheme="minorHAnsi"/>
                </w:rPr>
                <w:t xml:space="preserve">Mandatory reference to information about the service provider of the service instance. </w:t>
              </w:r>
            </w:ins>
          </w:p>
        </w:tc>
      </w:tr>
      <w:tr w:rsidR="00B20F1E" w:rsidRPr="001E1D4F" w:rsidTr="00EF4D51">
        <w:trPr>
          <w:cantSplit/>
          <w:trHeight w:val="242"/>
          <w:ins w:id="1552" w:author="Löfbom, Per" w:date="2021-09-09T11:32:00Z"/>
        </w:trPr>
        <w:tc>
          <w:tcPr>
            <w:tcW w:w="2835" w:type="dxa"/>
            <w:gridSpan w:val="2"/>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text"/>
              <w:rPr>
                <w:ins w:id="1553" w:author="Löfbom, Per" w:date="2021-09-09T11:32:00Z"/>
                <w:rFonts w:cstheme="minorHAnsi"/>
                <w:color w:val="auto"/>
              </w:rPr>
            </w:pPr>
            <w:ins w:id="1554" w:author="Löfbom, Per" w:date="2021-09-09T11:32:00Z">
              <w:r w:rsidRPr="001E1D4F">
                <w:rPr>
                  <w:rFonts w:cstheme="minorHAnsi"/>
                </w:rPr>
                <w:t>ServiceDesignReference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text"/>
              <w:rPr>
                <w:ins w:id="1555" w:author="Löfbom, Per" w:date="2021-09-09T11:32:00Z"/>
                <w:rFonts w:cstheme="minorHAnsi"/>
              </w:rPr>
            </w:pPr>
            <w:ins w:id="1556" w:author="Löfbom, Per" w:date="2021-09-09T11:32:00Z">
              <w:r w:rsidRPr="001E1D4F">
                <w:rPr>
                  <w:rFonts w:cstheme="minorHAnsi"/>
                </w:rPr>
                <w:t xml:space="preserve">A reference to the service design that is implemented by the service instance. – It has the id and the version of the respective service design. </w:t>
              </w:r>
            </w:ins>
          </w:p>
        </w:tc>
      </w:tr>
      <w:tr w:rsidR="00B20F1E" w:rsidRPr="001E1D4F" w:rsidTr="00EF4D51">
        <w:trPr>
          <w:cantSplit/>
          <w:trHeight w:val="230"/>
          <w:ins w:id="1557" w:author="Löfbom, Per" w:date="2021-09-09T11:32:00Z"/>
        </w:trPr>
        <w:tc>
          <w:tcPr>
            <w:tcW w:w="540" w:type="dxa"/>
            <w:vMerge w:val="restart"/>
            <w:tcBorders>
              <w:top w:val="single" w:sz="2" w:space="0" w:color="auto"/>
              <w:left w:val="single" w:sz="2" w:space="0" w:color="auto"/>
              <w:right w:val="single" w:sz="2" w:space="0" w:color="auto"/>
            </w:tcBorders>
            <w:shd w:val="clear" w:color="auto" w:fill="FFFFFF"/>
          </w:tcPr>
          <w:p w:rsidR="00B20F1E" w:rsidRPr="001E1D4F" w:rsidRDefault="00B20F1E" w:rsidP="00EF4D51">
            <w:pPr>
              <w:rPr>
                <w:ins w:id="1558"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559" w:author="Löfbom, Per" w:date="2021-09-09T11:32:00Z"/>
                <w:rFonts w:cstheme="minorHAnsi"/>
              </w:rPr>
            </w:pPr>
            <w:ins w:id="1560" w:author="Löfbom, Per" w:date="2021-09-09T11:3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561" w:author="Löfbom, Per" w:date="2021-09-09T11:32:00Z"/>
                <w:rFonts w:cstheme="minorHAnsi"/>
              </w:rPr>
            </w:pPr>
            <w:ins w:id="1562" w:author="Löfbom, Per" w:date="2021-09-09T11:3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563" w:author="Löfbom, Per" w:date="2021-09-09T11:32:00Z"/>
                <w:rFonts w:cstheme="minorHAnsi"/>
              </w:rPr>
            </w:pPr>
            <w:ins w:id="1564" w:author="Löfbom, Per" w:date="2021-09-09T11:32:00Z">
              <w:r w:rsidRPr="001E1D4F">
                <w:rPr>
                  <w:rFonts w:cstheme="minorHAnsi"/>
                </w:rPr>
                <w:t>Description</w:t>
              </w:r>
            </w:ins>
          </w:p>
        </w:tc>
      </w:tr>
      <w:tr w:rsidR="00B20F1E" w:rsidRPr="001E1D4F" w:rsidTr="00EF4D51">
        <w:trPr>
          <w:cantSplit/>
          <w:trHeight w:val="2"/>
          <w:ins w:id="1565"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566"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67" w:author="Löfbom, Per" w:date="2021-09-09T11:32:00Z"/>
                <w:rFonts w:cstheme="minorHAnsi"/>
              </w:rPr>
            </w:pPr>
            <w:ins w:id="1568" w:author="Löfbom, Per" w:date="2021-09-09T11:32:00Z">
              <w:r w:rsidRPr="001E1D4F">
                <w:rPr>
                  <w:rFonts w:cstheme="minorHAnsi"/>
                </w:rPr>
                <w:t>id</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69" w:author="Löfbom, Per" w:date="2021-09-09T11:32:00Z"/>
                <w:rFonts w:cstheme="minorHAnsi"/>
              </w:rPr>
            </w:pPr>
            <w:ins w:id="1570" w:author="Löfbom, Per" w:date="2021-09-09T11:32:00Z">
              <w:r w:rsidRPr="001E1D4F">
                <w:rPr>
                  <w:rFonts w:cstheme="minorHAnsi"/>
                </w:rPr>
                <w:t>ServiceIdentifier</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71" w:author="Löfbom, Per" w:date="2021-09-09T11:32:00Z"/>
                <w:rFonts w:cstheme="minorHAnsi"/>
              </w:rPr>
            </w:pPr>
            <w:ins w:id="1572" w:author="Löfbom, Per" w:date="2021-09-09T11:32:00Z">
              <w:r w:rsidRPr="001E1D4F">
                <w:rPr>
                  <w:rFonts w:cstheme="minorHAnsi"/>
                </w:rPr>
                <w:t>Service identifier type to be used by service specifications, designs, instances. Currently, the identifier is defined as a string.</w:t>
              </w:r>
            </w:ins>
          </w:p>
          <w:p w:rsidR="00B20F1E" w:rsidRPr="001E1D4F" w:rsidRDefault="00B20F1E" w:rsidP="00EF4D51">
            <w:pPr>
              <w:pStyle w:val="Tabletext"/>
              <w:rPr>
                <w:ins w:id="1573" w:author="Löfbom, Per" w:date="2021-09-09T11:32:00Z"/>
                <w:rFonts w:cstheme="minorHAnsi"/>
              </w:rPr>
            </w:pPr>
            <w:ins w:id="1574" w:author="Löfbom, Per" w:date="2021-09-09T11:32:00Z">
              <w:r w:rsidRPr="001E1D4F">
                <w:rPr>
                  <w:rFonts w:cstheme="minorHAnsi"/>
                </w:rPr>
                <w:t>Service identifier type to be used by service specifications, designs, instances. Currently, the identifier is defined as a string.</w:t>
              </w:r>
            </w:ins>
          </w:p>
          <w:p w:rsidR="00B20F1E" w:rsidRPr="001E1D4F" w:rsidRDefault="00B20F1E" w:rsidP="00EF4D51">
            <w:pPr>
              <w:pStyle w:val="Tabletext"/>
              <w:rPr>
                <w:ins w:id="1575" w:author="Löfbom, Per" w:date="2021-09-09T11:32:00Z"/>
                <w:rFonts w:cstheme="minorHAnsi"/>
              </w:rPr>
            </w:pPr>
            <w:ins w:id="1576" w:author="Löfbom, Per" w:date="2021-09-09T11:32:00Z">
              <w:r w:rsidRPr="001E1D4F">
                <w:rPr>
                  <w:rFonts w:cstheme="minorHAnsi"/>
                </w:rPr>
                <w:t>Identification of the service design implemented by the service instance.</w:t>
              </w:r>
            </w:ins>
          </w:p>
        </w:tc>
      </w:tr>
      <w:tr w:rsidR="00B20F1E" w:rsidRPr="001E1D4F" w:rsidTr="00EF4D51">
        <w:trPr>
          <w:cantSplit/>
          <w:trHeight w:val="2"/>
          <w:ins w:id="1577"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578"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text"/>
              <w:rPr>
                <w:ins w:id="1579" w:author="Löfbom, Per" w:date="2021-09-09T11:32:00Z"/>
                <w:rFonts w:cstheme="minorHAnsi"/>
              </w:rPr>
            </w:pPr>
            <w:ins w:id="1580" w:author="Löfbom, Per" w:date="2021-09-09T11:32:00Z">
              <w:r w:rsidRPr="001E1D4F">
                <w:rPr>
                  <w:rFonts w:cstheme="minorHAnsi"/>
                </w:rPr>
                <w:t>version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81" w:author="Löfbom, Per" w:date="2021-09-09T11:32:00Z"/>
                <w:rFonts w:cstheme="minorHAnsi"/>
              </w:rPr>
            </w:pPr>
            <w:ins w:id="1582" w:author="Löfbom, Per" w:date="2021-09-09T11:32:00Z">
              <w:r w:rsidRPr="001E1D4F">
                <w:rPr>
                  <w:rFonts w:cstheme="minorHAnsi"/>
                </w:rPr>
                <w:t>ServiceVersion</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583" w:author="Löfbom, Per" w:date="2021-09-09T11:32:00Z"/>
                <w:rFonts w:cstheme="minorHAnsi"/>
              </w:rPr>
            </w:pPr>
            <w:ins w:id="1584" w:author="Löfbom, Per" w:date="2021-09-09T11:32:00Z">
              <w:r w:rsidRPr="001E1D4F">
                <w:rPr>
                  <w:rFonts w:cstheme="minorHAnsi"/>
                </w:rPr>
                <w:t>Service version indicator type to be used by service specifications, designs, instances. Currently, the version indicator is defined as a string.</w:t>
              </w:r>
            </w:ins>
          </w:p>
          <w:p w:rsidR="00B20F1E" w:rsidRPr="001E1D4F" w:rsidRDefault="00B20F1E" w:rsidP="00EF4D51">
            <w:pPr>
              <w:pStyle w:val="Tabletext"/>
              <w:rPr>
                <w:ins w:id="1585" w:author="Löfbom, Per" w:date="2021-09-09T11:32:00Z"/>
                <w:rFonts w:cstheme="minorHAnsi"/>
              </w:rPr>
            </w:pPr>
            <w:ins w:id="1586" w:author="Löfbom, Per" w:date="2021-09-09T11:32:00Z">
              <w:r w:rsidRPr="001E1D4F">
                <w:rPr>
                  <w:rFonts w:cstheme="minorHAnsi"/>
                </w:rPr>
                <w:t>Service version indicator type to be used by service specifications, designs, instances.</w:t>
              </w:r>
            </w:ins>
          </w:p>
          <w:p w:rsidR="00B20F1E" w:rsidRPr="001E1D4F" w:rsidRDefault="00B20F1E" w:rsidP="00EF4D51">
            <w:pPr>
              <w:pStyle w:val="Tabletext"/>
              <w:rPr>
                <w:ins w:id="1587" w:author="Löfbom, Per" w:date="2021-09-09T11:32:00Z"/>
                <w:rFonts w:cstheme="minorHAnsi"/>
              </w:rPr>
            </w:pPr>
            <w:ins w:id="1588" w:author="Löfbom, Per" w:date="2021-09-09T11:32:00Z">
              <w:r w:rsidRPr="001E1D4F">
                <w:rPr>
                  <w:rFonts w:cstheme="minorHAnsi"/>
                </w:rPr>
                <w:t>Version of the service design implemented by the service instance.</w:t>
              </w:r>
            </w:ins>
          </w:p>
        </w:tc>
      </w:tr>
      <w:tr w:rsidR="00B20F1E" w:rsidRPr="001E1D4F" w:rsidTr="00EF4D51">
        <w:trPr>
          <w:cantSplit/>
          <w:trHeight w:val="242"/>
          <w:tblHeader/>
          <w:ins w:id="1589" w:author="Löfbom, Per" w:date="2021-09-09T11:32: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B20F1E" w:rsidRPr="001E1D4F" w:rsidRDefault="00B20F1E" w:rsidP="00EF4D51">
            <w:pPr>
              <w:pStyle w:val="Tableheading"/>
              <w:rPr>
                <w:ins w:id="1590" w:author="Löfbom, Per" w:date="2021-09-09T11:32:00Z"/>
                <w:rFonts w:cstheme="minorHAnsi"/>
              </w:rPr>
            </w:pPr>
            <w:ins w:id="1591" w:author="Löfbom, Per" w:date="2021-09-09T11:32: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B20F1E" w:rsidRPr="001E1D4F" w:rsidRDefault="00B20F1E" w:rsidP="00EF4D51">
            <w:pPr>
              <w:pStyle w:val="Tableheading"/>
              <w:rPr>
                <w:ins w:id="1592" w:author="Löfbom, Per" w:date="2021-09-09T11:32:00Z"/>
                <w:rFonts w:cstheme="minorHAnsi"/>
              </w:rPr>
            </w:pPr>
            <w:ins w:id="1593" w:author="Löfbom, Per" w:date="2021-09-09T11:32:00Z">
              <w:r w:rsidRPr="001E1D4F">
                <w:rPr>
                  <w:rFonts w:cstheme="minorHAnsi"/>
                </w:rPr>
                <w:t>Description</w:t>
              </w:r>
            </w:ins>
          </w:p>
        </w:tc>
      </w:tr>
      <w:tr w:rsidR="00B20F1E" w:rsidRPr="001E1D4F" w:rsidTr="00EF4D51">
        <w:trPr>
          <w:cantSplit/>
          <w:trHeight w:val="242"/>
          <w:tblHeader/>
          <w:ins w:id="1594" w:author="Löfbom, Per" w:date="2021-09-09T11:32:00Z"/>
        </w:trPr>
        <w:tc>
          <w:tcPr>
            <w:tcW w:w="2835" w:type="dxa"/>
            <w:gridSpan w:val="2"/>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text"/>
              <w:rPr>
                <w:ins w:id="1595" w:author="Löfbom, Per" w:date="2021-09-09T11:32:00Z"/>
                <w:rFonts w:cstheme="minorHAnsi"/>
                <w:color w:val="auto"/>
              </w:rPr>
            </w:pPr>
            <w:ins w:id="1596" w:author="Löfbom, Per" w:date="2021-09-09T11:32:00Z">
              <w:r w:rsidRPr="001E1D4F">
                <w:rPr>
                  <w:rFonts w:cstheme="minorHAnsi"/>
                </w:rPr>
                <w:t>CoverageInfo</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text"/>
              <w:rPr>
                <w:ins w:id="1597" w:author="Löfbom, Per" w:date="2021-09-09T11:32:00Z"/>
                <w:rFonts w:cstheme="minorHAnsi"/>
              </w:rPr>
            </w:pPr>
            <w:ins w:id="1598" w:author="Löfbom, Per" w:date="2021-09-09T11:32:00Z">
              <w:r w:rsidRPr="001E1D4F">
                <w:rPr>
                  <w:rFonts w:cstheme="minorHAnsi"/>
                </w:rPr>
                <w:t xml:space="preserve">Defines a geographical area from which the service instance is accessible. This is a choice between a geographical area defined by co-ordinates or the </w:t>
              </w:r>
              <w:r w:rsidRPr="001E1D4F">
                <w:rPr>
                  <w:rFonts w:cstheme="minorHAnsi"/>
                  <w:szCs w:val="22"/>
                  <w:lang w:eastAsia="en-US"/>
                </w:rPr>
                <w:t>United Nations Code for Trade and Transport Locations</w:t>
              </w:r>
              <w:r w:rsidRPr="001E1D4F">
                <w:rPr>
                  <w:rFonts w:cstheme="minorHAnsi"/>
                </w:rPr>
                <w:t xml:space="preserve"> (UN/LOCODE).  One of the two options must be provided.  Worldwide accessibility is indicated by a ‘coversArea’ element with a missing ‘geometryAsWKT’ element.</w:t>
              </w:r>
            </w:ins>
          </w:p>
        </w:tc>
      </w:tr>
      <w:tr w:rsidR="00B20F1E" w:rsidRPr="001E1D4F" w:rsidTr="00EF4D51">
        <w:trPr>
          <w:cantSplit/>
          <w:trHeight w:val="230"/>
          <w:tblHeader/>
          <w:ins w:id="1599" w:author="Löfbom, Per" w:date="2021-09-09T11:32:00Z"/>
        </w:trPr>
        <w:tc>
          <w:tcPr>
            <w:tcW w:w="540" w:type="dxa"/>
            <w:vMerge w:val="restart"/>
            <w:tcBorders>
              <w:top w:val="single" w:sz="2" w:space="0" w:color="auto"/>
              <w:left w:val="single" w:sz="2" w:space="0" w:color="auto"/>
              <w:right w:val="single" w:sz="2" w:space="0" w:color="auto"/>
            </w:tcBorders>
            <w:shd w:val="clear" w:color="auto" w:fill="FFFFFF"/>
          </w:tcPr>
          <w:p w:rsidR="00B20F1E" w:rsidRPr="001E1D4F" w:rsidRDefault="00B20F1E" w:rsidP="00EF4D51">
            <w:pPr>
              <w:rPr>
                <w:ins w:id="1600"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601" w:author="Löfbom, Per" w:date="2021-09-09T11:32:00Z"/>
                <w:rFonts w:cstheme="minorHAnsi"/>
              </w:rPr>
            </w:pPr>
            <w:ins w:id="1602" w:author="Löfbom, Per" w:date="2021-09-09T11:3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603" w:author="Löfbom, Per" w:date="2021-09-09T11:32:00Z"/>
                <w:rFonts w:cstheme="minorHAnsi"/>
              </w:rPr>
            </w:pPr>
            <w:ins w:id="1604" w:author="Löfbom, Per" w:date="2021-09-09T11:3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605" w:author="Löfbom, Per" w:date="2021-09-09T11:32:00Z"/>
                <w:rFonts w:cstheme="minorHAnsi"/>
              </w:rPr>
            </w:pPr>
            <w:ins w:id="1606" w:author="Löfbom, Per" w:date="2021-09-09T11:32:00Z">
              <w:r w:rsidRPr="001E1D4F">
                <w:rPr>
                  <w:rFonts w:cstheme="minorHAnsi"/>
                </w:rPr>
                <w:t>Description</w:t>
              </w:r>
            </w:ins>
          </w:p>
        </w:tc>
      </w:tr>
      <w:tr w:rsidR="00B20F1E" w:rsidRPr="001E1D4F" w:rsidTr="00EF4D51">
        <w:trPr>
          <w:cantSplit/>
          <w:trHeight w:val="2"/>
          <w:ins w:id="1607"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608"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09" w:author="Löfbom, Per" w:date="2021-09-09T11:32:00Z"/>
                <w:rFonts w:cstheme="minorHAnsi"/>
              </w:rPr>
            </w:pPr>
            <w:ins w:id="1610" w:author="Löfbom, Per" w:date="2021-09-09T11:32:00Z">
              <w:r w:rsidRPr="001E1D4F">
                <w:rPr>
                  <w:rFonts w:cstheme="minorHAnsi"/>
                </w:rPr>
                <w:t>coversArea</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11" w:author="Löfbom, Per" w:date="2021-09-09T11:32:00Z"/>
                <w:rFonts w:cstheme="minorHAnsi"/>
              </w:rPr>
            </w:pPr>
            <w:ins w:id="1612" w:author="Löfbom, Per" w:date="2021-09-09T11:32:00Z">
              <w:r w:rsidRPr="001E1D4F">
                <w:rPr>
                  <w:rFonts w:cstheme="minorHAnsi"/>
                </w:rPr>
                <w:t>CoverageArea</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13" w:author="Löfbom, Per" w:date="2021-09-09T11:32:00Z"/>
                <w:rFonts w:cstheme="minorHAnsi"/>
              </w:rPr>
            </w:pPr>
            <w:ins w:id="1614" w:author="Löfbom, Per" w:date="2021-09-09T11:32:00Z">
              <w:r w:rsidRPr="001E1D4F">
                <w:rPr>
                  <w:rFonts w:cstheme="minorHAnsi"/>
                </w:rPr>
                <w:t>Identification of the service design implemented by the service instance.</w:t>
              </w:r>
            </w:ins>
          </w:p>
        </w:tc>
      </w:tr>
      <w:tr w:rsidR="00B20F1E" w:rsidRPr="001E1D4F" w:rsidTr="00EF4D51">
        <w:trPr>
          <w:cantSplit/>
          <w:trHeight w:val="2"/>
          <w:ins w:id="1615"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616"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text"/>
              <w:rPr>
                <w:ins w:id="1617" w:author="Löfbom, Per" w:date="2021-09-09T11:32:00Z"/>
                <w:rFonts w:cstheme="minorHAnsi"/>
              </w:rPr>
            </w:pPr>
            <w:ins w:id="1618" w:author="Löfbom, Per" w:date="2021-09-09T11:32:00Z">
              <w:r w:rsidRPr="001E1D4F">
                <w:rPr>
                  <w:rFonts w:cstheme="minorHAnsi"/>
                </w:rPr>
                <w:t>unLoCode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19" w:author="Löfbom, Per" w:date="2021-09-09T11:32:00Z"/>
                <w:rFonts w:cstheme="minorHAnsi"/>
              </w:rPr>
            </w:pPr>
            <w:ins w:id="1620"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Default="00B20F1E" w:rsidP="00EF4D51">
            <w:pPr>
              <w:pStyle w:val="Tabletext"/>
              <w:rPr>
                <w:ins w:id="1621" w:author="Löfbom, Per" w:date="2021-09-09T11:37:00Z"/>
                <w:rFonts w:cstheme="minorHAnsi"/>
              </w:rPr>
            </w:pPr>
            <w:ins w:id="1622" w:author="Löfbom, Per" w:date="2021-09-09T11:32:00Z">
              <w:r w:rsidRPr="001E1D4F">
                <w:rPr>
                  <w:rFonts w:cstheme="minorHAnsi"/>
                </w:rPr>
                <w:t>Version of the service design implemented by the service instance.</w:t>
              </w:r>
            </w:ins>
          </w:p>
          <w:p w:rsidR="00B20F1E" w:rsidRPr="00B20F1E" w:rsidRDefault="00133940" w:rsidP="00EF4D51">
            <w:pPr>
              <w:pStyle w:val="Tabletext"/>
              <w:rPr>
                <w:ins w:id="1623" w:author="Löfbom, Per" w:date="2021-09-09T11:32:00Z"/>
                <w:rFonts w:cstheme="minorHAnsi"/>
                <w:lang w:val="en-US"/>
                <w:rPrChange w:id="1624" w:author="Löfbom, Per" w:date="2021-09-09T11:37:00Z">
                  <w:rPr>
                    <w:ins w:id="1625" w:author="Löfbom, Per" w:date="2021-09-09T11:32:00Z"/>
                    <w:rFonts w:cstheme="minorHAnsi"/>
                  </w:rPr>
                </w:rPrChange>
              </w:rPr>
            </w:pPr>
            <w:ins w:id="1626" w:author="Löfbom, Per" w:date="2021-09-09T11:44:00Z">
              <w:r>
                <w:rPr>
                  <w:rFonts w:cstheme="minorHAnsi"/>
                  <w:color w:val="FF0000"/>
                </w:rPr>
                <w:t xml:space="preserve">UnLocode should be registered with </w:t>
              </w:r>
            </w:ins>
            <w:ins w:id="1627" w:author="Löfbom, Per" w:date="2021-09-09T11:37:00Z">
              <w:r w:rsidR="00B20F1E" w:rsidRPr="00B20F1E">
                <w:rPr>
                  <w:rFonts w:cstheme="minorHAnsi"/>
                  <w:color w:val="FF0000"/>
                  <w:rPrChange w:id="1628" w:author="Löfbom, Per" w:date="2021-09-09T11:37:00Z">
                    <w:rPr>
                      <w:rFonts w:ascii="CIDFont+F1" w:hAnsi="CIDFont+F1" w:cs="CIDFont+F1"/>
                      <w:sz w:val="21"/>
                      <w:szCs w:val="21"/>
                      <w:lang w:val="sv-SE"/>
                    </w:rPr>
                  </w:rPrChange>
                </w:rPr>
                <w:t xml:space="preserve">5 characters, no space, capital letters or </w:t>
              </w:r>
            </w:ins>
            <w:ins w:id="1629" w:author="Löfbom, Per" w:date="2021-09-09T11:45:00Z">
              <w:r>
                <w:rPr>
                  <w:rFonts w:cstheme="minorHAnsi"/>
                  <w:color w:val="FF0000"/>
                </w:rPr>
                <w:t xml:space="preserve">left </w:t>
              </w:r>
            </w:ins>
            <w:ins w:id="1630" w:author="Löfbom, Per" w:date="2021-09-09T11:37:00Z">
              <w:r w:rsidR="00B20F1E" w:rsidRPr="00B20F1E">
                <w:rPr>
                  <w:rFonts w:cstheme="minorHAnsi"/>
                  <w:color w:val="FF0000"/>
                  <w:rPrChange w:id="1631" w:author="Löfbom, Per" w:date="2021-09-09T11:37:00Z">
                    <w:rPr>
                      <w:rFonts w:ascii="CIDFont+F1" w:hAnsi="CIDFont+F1" w:cs="CIDFont+F1"/>
                      <w:sz w:val="21"/>
                      <w:szCs w:val="21"/>
                      <w:lang w:val="sv-SE"/>
                    </w:rPr>
                  </w:rPrChange>
                </w:rPr>
                <w:t>empty (blank)</w:t>
              </w:r>
            </w:ins>
          </w:p>
        </w:tc>
      </w:tr>
      <w:tr w:rsidR="00B20F1E" w:rsidRPr="001E1D4F" w:rsidTr="00EF4D51">
        <w:trPr>
          <w:cantSplit/>
          <w:trHeight w:val="242"/>
          <w:tblHeader/>
          <w:ins w:id="1632" w:author="Löfbom, Per" w:date="2021-09-09T11:32:00Z"/>
        </w:trPr>
        <w:tc>
          <w:tcPr>
            <w:tcW w:w="2835"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B20F1E" w:rsidRPr="001E1D4F" w:rsidRDefault="00B20F1E" w:rsidP="00EF4D51">
            <w:pPr>
              <w:pStyle w:val="Tableheading"/>
              <w:rPr>
                <w:ins w:id="1633" w:author="Löfbom, Per" w:date="2021-09-09T11:32:00Z"/>
                <w:rFonts w:cstheme="minorHAnsi"/>
              </w:rPr>
            </w:pPr>
            <w:ins w:id="1634" w:author="Löfbom, Per" w:date="2021-09-09T11:32:00Z">
              <w:r w:rsidRPr="001E1D4F">
                <w:rPr>
                  <w:rFonts w:cstheme="minorHAnsi"/>
                </w:rPr>
                <w:t>Type Name</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F2DBDB" w:themeFill="accent2" w:themeFillTint="33"/>
          </w:tcPr>
          <w:p w:rsidR="00B20F1E" w:rsidRPr="001E1D4F" w:rsidRDefault="00B20F1E" w:rsidP="00EF4D51">
            <w:pPr>
              <w:pStyle w:val="Tableheading"/>
              <w:rPr>
                <w:ins w:id="1635" w:author="Löfbom, Per" w:date="2021-09-09T11:32:00Z"/>
                <w:rFonts w:cstheme="minorHAnsi"/>
              </w:rPr>
            </w:pPr>
            <w:ins w:id="1636" w:author="Löfbom, Per" w:date="2021-09-09T11:32:00Z">
              <w:r w:rsidRPr="001E1D4F">
                <w:rPr>
                  <w:rFonts w:cstheme="minorHAnsi"/>
                </w:rPr>
                <w:t>Description</w:t>
              </w:r>
            </w:ins>
          </w:p>
        </w:tc>
      </w:tr>
      <w:tr w:rsidR="00B20F1E" w:rsidRPr="001E1D4F" w:rsidTr="00EF4D51">
        <w:trPr>
          <w:cantSplit/>
          <w:trHeight w:val="242"/>
          <w:tblHeader/>
          <w:ins w:id="1637" w:author="Löfbom, Per" w:date="2021-09-09T11:32:00Z"/>
        </w:trPr>
        <w:tc>
          <w:tcPr>
            <w:tcW w:w="2835" w:type="dxa"/>
            <w:gridSpan w:val="2"/>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text"/>
              <w:rPr>
                <w:ins w:id="1638" w:author="Löfbom, Per" w:date="2021-09-09T11:32:00Z"/>
                <w:rFonts w:cstheme="minorHAnsi"/>
                <w:color w:val="auto"/>
              </w:rPr>
            </w:pPr>
            <w:ins w:id="1639" w:author="Löfbom, Per" w:date="2021-09-09T11:32:00Z">
              <w:r w:rsidRPr="001E1D4F">
                <w:rPr>
                  <w:rFonts w:cstheme="minorHAnsi"/>
                </w:rPr>
                <w:t>CoverageArea</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text"/>
              <w:rPr>
                <w:ins w:id="1640" w:author="Löfbom, Per" w:date="2021-09-09T11:32:00Z"/>
                <w:rFonts w:cstheme="minorHAnsi"/>
              </w:rPr>
            </w:pPr>
            <w:ins w:id="1641" w:author="Löfbom, Per" w:date="2021-09-09T11:32:00Z">
              <w:r w:rsidRPr="001E1D4F">
                <w:rPr>
                  <w:rFonts w:cstheme="minorHAnsi"/>
                </w:rPr>
                <w:t>Defines a geographical area from which the service instance is accessible.</w:t>
              </w:r>
            </w:ins>
          </w:p>
        </w:tc>
      </w:tr>
      <w:tr w:rsidR="00B20F1E" w:rsidRPr="001E1D4F" w:rsidTr="00EF4D51">
        <w:trPr>
          <w:cantSplit/>
          <w:trHeight w:val="230"/>
          <w:tblHeader/>
          <w:ins w:id="1642" w:author="Löfbom, Per" w:date="2021-09-09T11:32:00Z"/>
        </w:trPr>
        <w:tc>
          <w:tcPr>
            <w:tcW w:w="540" w:type="dxa"/>
            <w:vMerge w:val="restart"/>
            <w:tcBorders>
              <w:top w:val="single" w:sz="2" w:space="0" w:color="auto"/>
              <w:left w:val="single" w:sz="2" w:space="0" w:color="auto"/>
              <w:right w:val="single" w:sz="2" w:space="0" w:color="auto"/>
            </w:tcBorders>
            <w:shd w:val="clear" w:color="auto" w:fill="FFFFFF"/>
          </w:tcPr>
          <w:p w:rsidR="00B20F1E" w:rsidRPr="001E1D4F" w:rsidRDefault="00B20F1E" w:rsidP="00EF4D51">
            <w:pPr>
              <w:rPr>
                <w:ins w:id="1643" w:author="Löfbom, Per" w:date="2021-09-09T11:32:00Z"/>
                <w:rFonts w:asciiTheme="minorHAnsi" w:hAnsiTheme="minorHAnsi" w:cstheme="minorHAnsi"/>
                <w:b/>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644" w:author="Löfbom, Per" w:date="2021-09-09T11:32:00Z"/>
                <w:rFonts w:cstheme="minorHAnsi"/>
              </w:rPr>
            </w:pPr>
            <w:ins w:id="1645" w:author="Löfbom, Per" w:date="2021-09-09T11:3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646" w:author="Löfbom, Per" w:date="2021-09-09T11:32:00Z"/>
                <w:rFonts w:cstheme="minorHAnsi"/>
              </w:rPr>
            </w:pPr>
            <w:ins w:id="1647" w:author="Löfbom, Per" w:date="2021-09-09T11:3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648" w:author="Löfbom, Per" w:date="2021-09-09T11:32:00Z"/>
                <w:rFonts w:cstheme="minorHAnsi"/>
              </w:rPr>
            </w:pPr>
            <w:ins w:id="1649" w:author="Löfbom, Per" w:date="2021-09-09T11:32:00Z">
              <w:r w:rsidRPr="001E1D4F">
                <w:rPr>
                  <w:rFonts w:cstheme="minorHAnsi"/>
                </w:rPr>
                <w:t>Description</w:t>
              </w:r>
            </w:ins>
          </w:p>
        </w:tc>
      </w:tr>
      <w:tr w:rsidR="00B20F1E" w:rsidRPr="001E1D4F" w:rsidTr="00EF4D51">
        <w:trPr>
          <w:cantSplit/>
          <w:trHeight w:val="2"/>
          <w:ins w:id="1650"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651"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52" w:author="Löfbom, Per" w:date="2021-09-09T11:32:00Z"/>
                <w:rFonts w:cstheme="minorHAnsi"/>
              </w:rPr>
            </w:pPr>
            <w:ins w:id="1653" w:author="Löfbom, Per" w:date="2021-09-09T11:32:00Z">
              <w:r w:rsidRPr="001E1D4F">
                <w:rPr>
                  <w:rFonts w:cstheme="minorHAnsi"/>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54" w:author="Löfbom, Per" w:date="2021-09-09T11:32:00Z"/>
                <w:rFonts w:cstheme="minorHAnsi"/>
              </w:rPr>
            </w:pPr>
            <w:ins w:id="1655"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56" w:author="Löfbom, Per" w:date="2021-09-09T11:32:00Z"/>
                <w:rFonts w:cstheme="minorHAnsi"/>
              </w:rPr>
            </w:pPr>
            <w:ins w:id="1657" w:author="Löfbom, Per" w:date="2021-09-09T11:32:00Z">
              <w:r w:rsidRPr="001E1D4F">
                <w:rPr>
                  <w:rFonts w:cstheme="minorHAnsi"/>
                </w:rPr>
                <w:t>Human readable name of the coverage area, e.g. a well-known name like ‘Bermuda Triangle’.  The name shall be no longer than one line.</w:t>
              </w:r>
            </w:ins>
          </w:p>
        </w:tc>
      </w:tr>
      <w:tr w:rsidR="00B20F1E" w:rsidRPr="001E1D4F" w:rsidTr="00EF4D51">
        <w:trPr>
          <w:cantSplit/>
          <w:trHeight w:val="2"/>
          <w:ins w:id="1658"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659"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60" w:author="Löfbom, Per" w:date="2021-09-09T11:32:00Z"/>
                <w:rFonts w:cstheme="minorHAnsi"/>
              </w:rPr>
            </w:pPr>
            <w:ins w:id="1661" w:author="Löfbom, Per" w:date="2021-09-09T11:32:00Z">
              <w:r w:rsidRPr="001E1D4F">
                <w:rPr>
                  <w:rFonts w:cstheme="minorHAnsi"/>
                </w:rPr>
                <w:t>description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62" w:author="Löfbom, Per" w:date="2021-09-09T11:32:00Z"/>
                <w:rFonts w:cstheme="minorHAnsi"/>
              </w:rPr>
            </w:pPr>
            <w:ins w:id="1663"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64" w:author="Löfbom, Per" w:date="2021-09-09T11:32:00Z"/>
                <w:rFonts w:cstheme="minorHAnsi"/>
              </w:rPr>
            </w:pPr>
            <w:ins w:id="1665" w:author="Löfbom, Per" w:date="2021-09-09T11:32:00Z">
              <w:r w:rsidRPr="001E1D4F">
                <w:rPr>
                  <w:rFonts w:cstheme="minorHAnsi"/>
                </w:rPr>
                <w:t>Human readable description of the coverage area.</w:t>
              </w:r>
            </w:ins>
          </w:p>
        </w:tc>
      </w:tr>
      <w:tr w:rsidR="00B20F1E" w:rsidRPr="001E1D4F" w:rsidTr="00EF4D51">
        <w:trPr>
          <w:cantSplit/>
          <w:trHeight w:val="2"/>
          <w:ins w:id="1666"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667"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68" w:author="Löfbom, Per" w:date="2021-09-09T11:32:00Z"/>
                <w:rFonts w:cstheme="minorHAnsi"/>
              </w:rPr>
            </w:pPr>
            <w:ins w:id="1669" w:author="Löfbom, Per" w:date="2021-09-09T11:32:00Z">
              <w:r w:rsidRPr="001E1D4F">
                <w:rPr>
                  <w:rFonts w:cstheme="minorHAnsi"/>
                </w:rPr>
                <w:t>geometryAsWKT</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70" w:author="Löfbom, Per" w:date="2021-09-09T11:32:00Z"/>
                <w:rFonts w:cstheme="minorHAnsi"/>
              </w:rPr>
            </w:pPr>
            <w:ins w:id="1671"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72" w:author="Löfbom, Per" w:date="2021-09-09T11:32:00Z"/>
                <w:rFonts w:cstheme="minorHAnsi"/>
              </w:rPr>
            </w:pPr>
            <w:ins w:id="1673" w:author="Löfbom, Per" w:date="2021-09-09T11:32:00Z">
              <w:r w:rsidRPr="001E1D4F">
                <w:rPr>
                  <w:rFonts w:cstheme="minorHAnsi"/>
                </w:rPr>
                <w:t>A polygon described in WKT (Well Known Text) with coordinates in co-ordinate reference system EPSG:4326, e.g. POLYGON(LON1 LAT1, LON2 LAT2, LON3, LAT3, LON1 LAT1).</w:t>
              </w:r>
            </w:ins>
          </w:p>
          <w:p w:rsidR="00B20F1E" w:rsidRPr="001E1D4F" w:rsidRDefault="00B20F1E" w:rsidP="00EF4D51">
            <w:pPr>
              <w:pStyle w:val="Tabletext"/>
              <w:rPr>
                <w:ins w:id="1674" w:author="Löfbom, Per" w:date="2021-09-09T11:32:00Z"/>
                <w:rFonts w:cstheme="minorHAnsi"/>
              </w:rPr>
            </w:pPr>
            <w:ins w:id="1675" w:author="Löfbom, Per" w:date="2021-09-09T11:32:00Z">
              <w:r w:rsidRPr="001E1D4F">
                <w:rPr>
                  <w:rFonts w:cstheme="minorHAnsi"/>
                </w:rPr>
                <w:t>If the element is empty, the default is the whole world.</w:t>
              </w:r>
            </w:ins>
          </w:p>
        </w:tc>
      </w:tr>
      <w:tr w:rsidR="00B20F1E" w:rsidRPr="001E1D4F" w:rsidTr="00EF4D51">
        <w:trPr>
          <w:cantSplit/>
          <w:trHeight w:val="242"/>
          <w:tblHeader/>
          <w:ins w:id="1676" w:author="Löfbom, Per" w:date="2021-09-09T11:32:00Z"/>
        </w:trPr>
        <w:tc>
          <w:tcPr>
            <w:tcW w:w="2835" w:type="dxa"/>
            <w:gridSpan w:val="2"/>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text"/>
              <w:rPr>
                <w:ins w:id="1677" w:author="Löfbom, Per" w:date="2021-09-09T11:32:00Z"/>
                <w:rFonts w:cstheme="minorHAnsi"/>
                <w:color w:val="auto"/>
              </w:rPr>
            </w:pPr>
            <w:ins w:id="1678" w:author="Löfbom, Per" w:date="2021-09-09T11:32:00Z">
              <w:r w:rsidRPr="001E1D4F">
                <w:rPr>
                  <w:rFonts w:cstheme="minorHAnsi"/>
                </w:rPr>
                <w:t>ServiceLevel</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text"/>
              <w:rPr>
                <w:ins w:id="1679" w:author="Löfbom, Per" w:date="2021-09-09T11:32:00Z"/>
                <w:rFonts w:cstheme="minorHAnsi"/>
              </w:rPr>
            </w:pPr>
            <w:ins w:id="1680" w:author="Löfbom, Per" w:date="2021-09-09T11:32:00Z">
              <w:r w:rsidRPr="001E1D4F">
                <w:rPr>
                  <w:rFonts w:cstheme="minorHAnsi"/>
                </w:rPr>
                <w:t>Defines the service availability level.</w:t>
              </w:r>
            </w:ins>
          </w:p>
        </w:tc>
      </w:tr>
      <w:tr w:rsidR="00B20F1E" w:rsidRPr="001E1D4F" w:rsidTr="00EF4D51">
        <w:trPr>
          <w:cantSplit/>
          <w:trHeight w:val="230"/>
          <w:tblHeader/>
          <w:ins w:id="1681" w:author="Löfbom, Per" w:date="2021-09-09T11:32:00Z"/>
        </w:trPr>
        <w:tc>
          <w:tcPr>
            <w:tcW w:w="540" w:type="dxa"/>
            <w:vMerge w:val="restart"/>
            <w:tcBorders>
              <w:top w:val="single" w:sz="2" w:space="0" w:color="auto"/>
              <w:left w:val="single" w:sz="2" w:space="0" w:color="auto"/>
              <w:right w:val="single" w:sz="2" w:space="0" w:color="auto"/>
            </w:tcBorders>
            <w:shd w:val="clear" w:color="auto" w:fill="FFFFFF"/>
          </w:tcPr>
          <w:p w:rsidR="00B20F1E" w:rsidRPr="001E1D4F" w:rsidRDefault="00B20F1E" w:rsidP="00EF4D51">
            <w:pPr>
              <w:rPr>
                <w:ins w:id="1682" w:author="Löfbom, Per" w:date="2021-09-09T11:32:00Z"/>
                <w:rFonts w:asciiTheme="minorHAnsi" w:hAnsiTheme="minorHAnsi" w:cstheme="minorHAnsi"/>
                <w:b/>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683" w:author="Löfbom, Per" w:date="2021-09-09T11:32:00Z"/>
                <w:rFonts w:cstheme="minorHAnsi"/>
              </w:rPr>
            </w:pPr>
            <w:ins w:id="1684" w:author="Löfbom, Per" w:date="2021-09-09T11:3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685" w:author="Löfbom, Per" w:date="2021-09-09T11:32:00Z"/>
                <w:rFonts w:cstheme="minorHAnsi"/>
              </w:rPr>
            </w:pPr>
            <w:ins w:id="1686" w:author="Löfbom, Per" w:date="2021-09-09T11:3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687" w:author="Löfbom, Per" w:date="2021-09-09T11:32:00Z"/>
                <w:rFonts w:cstheme="minorHAnsi"/>
              </w:rPr>
            </w:pPr>
            <w:ins w:id="1688" w:author="Löfbom, Per" w:date="2021-09-09T11:32:00Z">
              <w:r w:rsidRPr="001E1D4F">
                <w:rPr>
                  <w:rFonts w:cstheme="minorHAnsi"/>
                </w:rPr>
                <w:t>Description</w:t>
              </w:r>
            </w:ins>
          </w:p>
        </w:tc>
      </w:tr>
      <w:tr w:rsidR="00B20F1E" w:rsidRPr="001E1D4F" w:rsidTr="00EF4D51">
        <w:trPr>
          <w:cantSplit/>
          <w:trHeight w:val="2"/>
          <w:ins w:id="1689"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690"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91" w:author="Löfbom, Per" w:date="2021-09-09T11:32:00Z"/>
                <w:rFonts w:cstheme="minorHAnsi"/>
              </w:rPr>
            </w:pPr>
            <w:ins w:id="1692" w:author="Löfbom, Per" w:date="2021-09-09T11:32:00Z">
              <w:r w:rsidRPr="001E1D4F">
                <w:rPr>
                  <w:rFonts w:cstheme="minorHAnsi"/>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93" w:author="Löfbom, Per" w:date="2021-09-09T11:32:00Z"/>
                <w:rFonts w:cstheme="minorHAnsi"/>
              </w:rPr>
            </w:pPr>
            <w:ins w:id="1694"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95" w:author="Löfbom, Per" w:date="2021-09-09T11:32:00Z"/>
                <w:rFonts w:cstheme="minorHAnsi"/>
              </w:rPr>
            </w:pPr>
            <w:ins w:id="1696" w:author="Löfbom, Per" w:date="2021-09-09T11:32:00Z">
              <w:r w:rsidRPr="001E1D4F">
                <w:rPr>
                  <w:rFonts w:cstheme="minorHAnsi"/>
                </w:rPr>
                <w:t>Human readable service level name.  The name shall be no longer than one line.</w:t>
              </w:r>
            </w:ins>
          </w:p>
        </w:tc>
      </w:tr>
      <w:tr w:rsidR="00B20F1E" w:rsidRPr="001E1D4F" w:rsidTr="00EF4D51">
        <w:trPr>
          <w:cantSplit/>
          <w:trHeight w:val="2"/>
          <w:ins w:id="1697"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698"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699" w:author="Löfbom, Per" w:date="2021-09-09T11:32:00Z"/>
                <w:rFonts w:cstheme="minorHAnsi"/>
              </w:rPr>
            </w:pPr>
            <w:ins w:id="1700" w:author="Löfbom, Per" w:date="2021-09-09T11:32:00Z">
              <w:r w:rsidRPr="001E1D4F">
                <w:rPr>
                  <w:rFonts w:cstheme="minorHAnsi"/>
                </w:rPr>
                <w:t>description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01" w:author="Löfbom, Per" w:date="2021-09-09T11:32:00Z"/>
                <w:rFonts w:cstheme="minorHAnsi"/>
              </w:rPr>
            </w:pPr>
            <w:ins w:id="1702"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03" w:author="Löfbom, Per" w:date="2021-09-09T11:32:00Z"/>
                <w:rFonts w:cstheme="minorHAnsi"/>
              </w:rPr>
            </w:pPr>
            <w:ins w:id="1704" w:author="Löfbom, Per" w:date="2021-09-09T11:32:00Z">
              <w:r w:rsidRPr="001E1D4F">
                <w:rPr>
                  <w:rFonts w:cstheme="minorHAnsi"/>
                </w:rPr>
                <w:t>Human readable description of the service level.</w:t>
              </w:r>
            </w:ins>
          </w:p>
        </w:tc>
      </w:tr>
      <w:tr w:rsidR="00B20F1E" w:rsidRPr="001E1D4F" w:rsidTr="00EF4D51">
        <w:trPr>
          <w:cantSplit/>
          <w:trHeight w:val="2"/>
          <w:ins w:id="1705" w:author="Löfbom, Per" w:date="2021-09-09T11:32:00Z"/>
        </w:trPr>
        <w:tc>
          <w:tcPr>
            <w:tcW w:w="540" w:type="dxa"/>
            <w:vMerge/>
            <w:tcBorders>
              <w:left w:val="single" w:sz="2" w:space="0" w:color="auto"/>
              <w:bottom w:val="single" w:sz="2" w:space="0" w:color="auto"/>
              <w:right w:val="single" w:sz="2" w:space="0" w:color="auto"/>
            </w:tcBorders>
            <w:shd w:val="clear" w:color="auto" w:fill="FFFFFF"/>
          </w:tcPr>
          <w:p w:rsidR="00B20F1E" w:rsidRPr="001E1D4F" w:rsidRDefault="00B20F1E" w:rsidP="00EF4D51">
            <w:pPr>
              <w:rPr>
                <w:ins w:id="1706"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07" w:author="Löfbom, Per" w:date="2021-09-09T11:32:00Z"/>
                <w:rFonts w:cstheme="minorHAnsi"/>
              </w:rPr>
            </w:pPr>
            <w:ins w:id="1708" w:author="Löfbom, Per" w:date="2021-09-09T11:32:00Z">
              <w:r w:rsidRPr="001E1D4F">
                <w:rPr>
                  <w:rFonts w:cstheme="minorHAnsi"/>
                </w:rPr>
                <w:t>availability</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09" w:author="Löfbom, Per" w:date="2021-09-09T11:32:00Z"/>
                <w:rFonts w:cstheme="minorHAnsi"/>
              </w:rPr>
            </w:pPr>
            <w:ins w:id="1710" w:author="Löfbom, Per" w:date="2021-09-09T11:32:00Z">
              <w:r w:rsidRPr="001E1D4F">
                <w:rPr>
                  <w:rFonts w:cstheme="minorHAnsi"/>
                </w:rPr>
                <w:t>Real</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11" w:author="Löfbom, Per" w:date="2021-09-09T11:32:00Z"/>
                <w:rFonts w:cstheme="minorHAnsi"/>
              </w:rPr>
            </w:pPr>
            <w:ins w:id="1712" w:author="Löfbom, Per" w:date="2021-09-09T11:32:00Z">
              <w:r w:rsidRPr="001E1D4F">
                <w:rPr>
                  <w:rFonts w:cstheme="minorHAnsi"/>
                </w:rPr>
                <w:t>Indicates the guaranteed availability of the service in %, (e.g. 99.9).</w:t>
              </w:r>
            </w:ins>
          </w:p>
        </w:tc>
      </w:tr>
      <w:tr w:rsidR="00B20F1E" w:rsidRPr="001E1D4F" w:rsidTr="00EF4D51">
        <w:trPr>
          <w:cantSplit/>
          <w:trHeight w:val="242"/>
          <w:tblHeader/>
          <w:ins w:id="1713" w:author="Löfbom, Per" w:date="2021-09-09T11:32:00Z"/>
        </w:trPr>
        <w:tc>
          <w:tcPr>
            <w:tcW w:w="2835" w:type="dxa"/>
            <w:gridSpan w:val="2"/>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text"/>
              <w:rPr>
                <w:ins w:id="1714" w:author="Löfbom, Per" w:date="2021-09-09T11:32:00Z"/>
                <w:rFonts w:cstheme="minorHAnsi"/>
                <w:color w:val="auto"/>
              </w:rPr>
            </w:pPr>
            <w:ins w:id="1715" w:author="Löfbom, Per" w:date="2021-09-09T11:32:00Z">
              <w:r w:rsidRPr="001E1D4F">
                <w:rPr>
                  <w:rFonts w:cstheme="minorHAnsi"/>
                </w:rPr>
                <w:t>VendorInfo</w:t>
              </w:r>
            </w:ins>
          </w:p>
        </w:tc>
        <w:tc>
          <w:tcPr>
            <w:tcW w:w="6946" w:type="dxa"/>
            <w:gridSpan w:val="2"/>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text"/>
              <w:rPr>
                <w:ins w:id="1716" w:author="Löfbom, Per" w:date="2021-09-09T11:32:00Z"/>
                <w:rFonts w:cstheme="minorHAnsi"/>
              </w:rPr>
            </w:pPr>
            <w:ins w:id="1717" w:author="Löfbom, Per" w:date="2021-09-09T11:32:00Z">
              <w:r w:rsidRPr="001E1D4F">
                <w:rPr>
                  <w:rFonts w:cstheme="minorHAnsi"/>
                </w:rPr>
                <w:t>Describes the vendor producing and/or providing the service instance.</w:t>
              </w:r>
            </w:ins>
          </w:p>
        </w:tc>
      </w:tr>
      <w:tr w:rsidR="00B20F1E" w:rsidRPr="001E1D4F" w:rsidTr="00EF4D51">
        <w:trPr>
          <w:cantSplit/>
          <w:trHeight w:val="230"/>
          <w:tblHeader/>
          <w:ins w:id="1718" w:author="Löfbom, Per" w:date="2021-09-09T11:32:00Z"/>
        </w:trPr>
        <w:tc>
          <w:tcPr>
            <w:tcW w:w="540" w:type="dxa"/>
            <w:vMerge w:val="restart"/>
            <w:tcBorders>
              <w:top w:val="single" w:sz="2" w:space="0" w:color="auto"/>
              <w:left w:val="single" w:sz="2" w:space="0" w:color="auto"/>
              <w:right w:val="single" w:sz="2" w:space="0" w:color="auto"/>
            </w:tcBorders>
            <w:shd w:val="clear" w:color="auto" w:fill="FFFFFF"/>
          </w:tcPr>
          <w:p w:rsidR="00B20F1E" w:rsidRPr="001E1D4F" w:rsidRDefault="00B20F1E" w:rsidP="00EF4D51">
            <w:pPr>
              <w:rPr>
                <w:ins w:id="1719"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720" w:author="Löfbom, Per" w:date="2021-09-09T11:32:00Z"/>
                <w:rFonts w:cstheme="minorHAnsi"/>
              </w:rPr>
            </w:pPr>
            <w:ins w:id="1721" w:author="Löfbom, Per" w:date="2021-09-09T11:32:00Z">
              <w:r w:rsidRPr="001E1D4F">
                <w:rPr>
                  <w:rFonts w:cstheme="minorHAnsi"/>
                </w:rPr>
                <w:t>Element Name</w:t>
              </w:r>
            </w:ins>
          </w:p>
        </w:tc>
        <w:tc>
          <w:tcPr>
            <w:tcW w:w="2127"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722" w:author="Löfbom, Per" w:date="2021-09-09T11:32:00Z"/>
                <w:rFonts w:cstheme="minorHAnsi"/>
              </w:rPr>
            </w:pPr>
            <w:ins w:id="1723" w:author="Löfbom, Per" w:date="2021-09-09T11:32:00Z">
              <w:r w:rsidRPr="001E1D4F">
                <w:rPr>
                  <w:rFonts w:cstheme="minorHAnsi"/>
                </w:rPr>
                <w:t>Type</w:t>
              </w:r>
            </w:ins>
          </w:p>
        </w:tc>
        <w:tc>
          <w:tcPr>
            <w:tcW w:w="4819" w:type="dxa"/>
            <w:tcBorders>
              <w:top w:val="single" w:sz="2" w:space="0" w:color="auto"/>
              <w:left w:val="single" w:sz="2" w:space="0" w:color="auto"/>
              <w:bottom w:val="single" w:sz="2" w:space="0" w:color="auto"/>
              <w:right w:val="single" w:sz="2" w:space="0" w:color="auto"/>
            </w:tcBorders>
            <w:shd w:val="clear" w:color="auto" w:fill="auto"/>
          </w:tcPr>
          <w:p w:rsidR="00B20F1E" w:rsidRPr="001E1D4F" w:rsidRDefault="00B20F1E" w:rsidP="00EF4D51">
            <w:pPr>
              <w:pStyle w:val="Tableheading"/>
              <w:rPr>
                <w:ins w:id="1724" w:author="Löfbom, Per" w:date="2021-09-09T11:32:00Z"/>
                <w:rFonts w:cstheme="minorHAnsi"/>
              </w:rPr>
            </w:pPr>
            <w:ins w:id="1725" w:author="Löfbom, Per" w:date="2021-09-09T11:32:00Z">
              <w:r w:rsidRPr="001E1D4F">
                <w:rPr>
                  <w:rFonts w:cstheme="minorHAnsi"/>
                </w:rPr>
                <w:t>Description</w:t>
              </w:r>
            </w:ins>
          </w:p>
        </w:tc>
      </w:tr>
      <w:tr w:rsidR="00B20F1E" w:rsidRPr="001E1D4F" w:rsidTr="00EF4D51">
        <w:trPr>
          <w:cantSplit/>
          <w:trHeight w:val="2"/>
          <w:ins w:id="1726"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727"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28" w:author="Löfbom, Per" w:date="2021-09-09T11:32:00Z"/>
                <w:rFonts w:cstheme="minorHAnsi"/>
              </w:rPr>
            </w:pPr>
            <w:ins w:id="1729" w:author="Löfbom, Per" w:date="2021-09-09T11:32:00Z">
              <w:r w:rsidRPr="001E1D4F">
                <w:rPr>
                  <w:rFonts w:cstheme="minorHAnsi"/>
                </w:rPr>
                <w:t>id</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30" w:author="Löfbom, Per" w:date="2021-09-09T11:32:00Z"/>
                <w:rFonts w:cstheme="minorHAnsi"/>
              </w:rPr>
            </w:pPr>
            <w:ins w:id="1731"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32" w:author="Löfbom, Per" w:date="2021-09-09T11:32:00Z"/>
                <w:rFonts w:cstheme="minorHAnsi"/>
              </w:rPr>
            </w:pPr>
            <w:ins w:id="1733" w:author="Löfbom, Per" w:date="2021-09-09T11:32:00Z">
              <w:r w:rsidRPr="001E1D4F">
                <w:rPr>
                  <w:rFonts w:cstheme="minorHAnsi"/>
                </w:rPr>
                <w:t>Unique identification of the vendor.</w:t>
              </w:r>
            </w:ins>
          </w:p>
        </w:tc>
      </w:tr>
      <w:tr w:rsidR="00B20F1E" w:rsidRPr="001E1D4F" w:rsidTr="00EF4D51">
        <w:trPr>
          <w:cantSplit/>
          <w:trHeight w:val="2"/>
          <w:ins w:id="1734"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735"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36" w:author="Löfbom, Per" w:date="2021-09-09T11:32:00Z"/>
                <w:rFonts w:cstheme="minorHAnsi"/>
              </w:rPr>
            </w:pPr>
            <w:ins w:id="1737" w:author="Löfbom, Per" w:date="2021-09-09T11:32:00Z">
              <w:r w:rsidRPr="001E1D4F">
                <w:rPr>
                  <w:rFonts w:cstheme="minorHAnsi"/>
                </w:rPr>
                <w:t>name</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38" w:author="Löfbom, Per" w:date="2021-09-09T11:32:00Z"/>
                <w:rFonts w:cstheme="minorHAnsi"/>
              </w:rPr>
            </w:pPr>
            <w:ins w:id="1739"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40" w:author="Löfbom, Per" w:date="2021-09-09T11:32:00Z"/>
                <w:rFonts w:cstheme="minorHAnsi"/>
              </w:rPr>
            </w:pPr>
            <w:ins w:id="1741" w:author="Löfbom, Per" w:date="2021-09-09T11:32:00Z">
              <w:r w:rsidRPr="001E1D4F">
                <w:rPr>
                  <w:rFonts w:cstheme="minorHAnsi"/>
                </w:rPr>
                <w:t>Human readable vendor name.  The name shall be no longer than one line.</w:t>
              </w:r>
            </w:ins>
          </w:p>
        </w:tc>
      </w:tr>
      <w:tr w:rsidR="00B20F1E" w:rsidRPr="001E1D4F" w:rsidTr="00EF4D51">
        <w:trPr>
          <w:cantSplit/>
          <w:trHeight w:val="2"/>
          <w:ins w:id="1742"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743"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44" w:author="Löfbom, Per" w:date="2021-09-09T11:32:00Z"/>
                <w:rFonts w:cstheme="minorHAnsi"/>
              </w:rPr>
            </w:pPr>
            <w:ins w:id="1745" w:author="Löfbom, Per" w:date="2021-09-09T11:32:00Z">
              <w:r w:rsidRPr="001E1D4F">
                <w:rPr>
                  <w:rFonts w:cstheme="minorHAnsi"/>
                </w:rPr>
                <w:t>description</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46" w:author="Löfbom, Per" w:date="2021-09-09T11:32:00Z"/>
                <w:rFonts w:cstheme="minorHAnsi"/>
              </w:rPr>
            </w:pPr>
            <w:ins w:id="1747"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48" w:author="Löfbom, Per" w:date="2021-09-09T11:32:00Z"/>
                <w:rFonts w:cstheme="minorHAnsi"/>
              </w:rPr>
            </w:pPr>
            <w:ins w:id="1749" w:author="Löfbom, Per" w:date="2021-09-09T11:32:00Z">
              <w:r w:rsidRPr="001E1D4F">
                <w:rPr>
                  <w:rFonts w:cstheme="minorHAnsi"/>
                </w:rPr>
                <w:t>Human readable description of the vendor.</w:t>
              </w:r>
            </w:ins>
          </w:p>
        </w:tc>
      </w:tr>
      <w:tr w:rsidR="00B20F1E" w:rsidRPr="001E1D4F" w:rsidTr="00EF4D51">
        <w:trPr>
          <w:cantSplit/>
          <w:trHeight w:val="2"/>
          <w:ins w:id="1750" w:author="Löfbom, Per" w:date="2021-09-09T11:32:00Z"/>
        </w:trPr>
        <w:tc>
          <w:tcPr>
            <w:tcW w:w="540" w:type="dxa"/>
            <w:vMerge/>
            <w:tcBorders>
              <w:left w:val="single" w:sz="2" w:space="0" w:color="auto"/>
              <w:right w:val="single" w:sz="2" w:space="0" w:color="auto"/>
            </w:tcBorders>
            <w:shd w:val="clear" w:color="auto" w:fill="FFFFFF"/>
          </w:tcPr>
          <w:p w:rsidR="00B20F1E" w:rsidRPr="001E1D4F" w:rsidRDefault="00B20F1E" w:rsidP="00EF4D51">
            <w:pPr>
              <w:rPr>
                <w:ins w:id="1751"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52" w:author="Löfbom, Per" w:date="2021-09-09T11:32:00Z"/>
                <w:rFonts w:cstheme="minorHAnsi"/>
              </w:rPr>
            </w:pPr>
            <w:ins w:id="1753" w:author="Löfbom, Per" w:date="2021-09-09T11:32:00Z">
              <w:r w:rsidRPr="001E1D4F">
                <w:rPr>
                  <w:rFonts w:cstheme="minorHAnsi"/>
                </w:rPr>
                <w:t>contactInfo</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54" w:author="Löfbom, Per" w:date="2021-09-09T11:32:00Z"/>
                <w:rFonts w:cstheme="minorHAnsi"/>
              </w:rPr>
            </w:pPr>
            <w:ins w:id="1755"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56" w:author="Löfbom, Per" w:date="2021-09-09T11:32:00Z"/>
                <w:rFonts w:cstheme="minorHAnsi"/>
              </w:rPr>
            </w:pPr>
            <w:ins w:id="1757" w:author="Löfbom, Per" w:date="2021-09-09T11:32:00Z">
              <w:r w:rsidRPr="001E1D4F">
                <w:rPr>
                  <w:rFonts w:cstheme="minorHAnsi"/>
                </w:rPr>
                <w:t>Human readable contact information of the vendor.</w:t>
              </w:r>
            </w:ins>
          </w:p>
        </w:tc>
      </w:tr>
      <w:tr w:rsidR="00B20F1E" w:rsidRPr="001E1D4F" w:rsidTr="00EF4D51">
        <w:trPr>
          <w:cantSplit/>
          <w:trHeight w:val="2"/>
          <w:ins w:id="1758" w:author="Löfbom, Per" w:date="2021-09-09T11:32:00Z"/>
        </w:trPr>
        <w:tc>
          <w:tcPr>
            <w:tcW w:w="540" w:type="dxa"/>
            <w:vMerge/>
            <w:tcBorders>
              <w:left w:val="single" w:sz="2" w:space="0" w:color="auto"/>
              <w:bottom w:val="single" w:sz="2" w:space="0" w:color="auto"/>
              <w:right w:val="single" w:sz="2" w:space="0" w:color="auto"/>
            </w:tcBorders>
            <w:shd w:val="clear" w:color="auto" w:fill="FFFFFF"/>
          </w:tcPr>
          <w:p w:rsidR="00B20F1E" w:rsidRPr="001E1D4F" w:rsidRDefault="00B20F1E" w:rsidP="00EF4D51">
            <w:pPr>
              <w:rPr>
                <w:ins w:id="1759"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60" w:author="Löfbom, Per" w:date="2021-09-09T11:32:00Z"/>
                <w:rFonts w:cstheme="minorHAnsi"/>
              </w:rPr>
            </w:pPr>
            <w:ins w:id="1761" w:author="Löfbom, Per" w:date="2021-09-09T11:32:00Z">
              <w:r w:rsidRPr="001E1D4F">
                <w:rPr>
                  <w:rFonts w:cstheme="minorHAnsi"/>
                </w:rPr>
                <w:t>organizationId</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62" w:author="Löfbom, Per" w:date="2021-09-09T11:32:00Z"/>
                <w:rFonts w:cstheme="minorHAnsi"/>
              </w:rPr>
            </w:pPr>
            <w:ins w:id="1763" w:author="Löfbom, Per" w:date="2021-09-09T11:32:00Z">
              <w:r w:rsidRPr="001E1D4F">
                <w:rPr>
                  <w:rFonts w:cstheme="minorHAnsi"/>
                </w:rPr>
                <w:t>CharacterString</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64" w:author="Löfbom, Per" w:date="2021-09-09T11:32:00Z"/>
                <w:rFonts w:cstheme="minorHAnsi"/>
              </w:rPr>
            </w:pPr>
            <w:ins w:id="1765" w:author="Löfbom, Per" w:date="2021-09-09T11:32:00Z">
              <w:r w:rsidRPr="001E1D4F">
                <w:rPr>
                  <w:rFonts w:cstheme="minorHAnsi"/>
                </w:rPr>
                <w:t>Unique identifier of the organization, the author belongs to.</w:t>
              </w:r>
            </w:ins>
            <w:ins w:id="1766" w:author="Löfbom, Per" w:date="2021-09-10T14:45:00Z">
              <w:r w:rsidR="00983E0E">
                <w:rPr>
                  <w:rFonts w:cstheme="minorHAnsi"/>
                </w:rPr>
                <w:t xml:space="preserve"> </w:t>
              </w:r>
              <w:r w:rsidR="00983E0E" w:rsidRPr="00983E0E">
                <w:rPr>
                  <w:rFonts w:cstheme="minorHAnsi"/>
                  <w:color w:val="FF0000"/>
                  <w:rPrChange w:id="1767" w:author="Löfbom, Per" w:date="2021-09-10T14:45:00Z">
                    <w:rPr>
                      <w:rFonts w:cstheme="minorHAnsi"/>
                    </w:rPr>
                  </w:rPrChange>
                </w:rPr>
                <w:t>MRN</w:t>
              </w:r>
            </w:ins>
          </w:p>
        </w:tc>
      </w:tr>
      <w:tr w:rsidR="00B20F1E" w:rsidRPr="001E1D4F" w:rsidTr="00EF4D51">
        <w:trPr>
          <w:cantSplit/>
          <w:trHeight w:val="2"/>
          <w:ins w:id="1768" w:author="Löfbom, Per" w:date="2021-09-09T11:32:00Z"/>
        </w:trPr>
        <w:tc>
          <w:tcPr>
            <w:tcW w:w="540" w:type="dxa"/>
            <w:vMerge/>
            <w:tcBorders>
              <w:left w:val="single" w:sz="2" w:space="0" w:color="auto"/>
              <w:bottom w:val="single" w:sz="2" w:space="0" w:color="auto"/>
              <w:right w:val="single" w:sz="2" w:space="0" w:color="auto"/>
            </w:tcBorders>
            <w:shd w:val="clear" w:color="auto" w:fill="FFFFFF"/>
          </w:tcPr>
          <w:p w:rsidR="00B20F1E" w:rsidRPr="001E1D4F" w:rsidRDefault="00B20F1E" w:rsidP="00EF4D51">
            <w:pPr>
              <w:rPr>
                <w:ins w:id="1769" w:author="Löfbom, Per" w:date="2021-09-09T11:32:00Z"/>
                <w:rFonts w:asciiTheme="minorHAnsi" w:hAnsiTheme="minorHAnsi" w:cstheme="minorHAnsi"/>
                <w:sz w:val="20"/>
                <w:szCs w:val="20"/>
              </w:rPr>
            </w:pPr>
          </w:p>
        </w:tc>
        <w:tc>
          <w:tcPr>
            <w:tcW w:w="2295"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70" w:author="Löfbom, Per" w:date="2021-09-09T11:32:00Z"/>
                <w:rFonts w:cstheme="minorHAnsi"/>
              </w:rPr>
            </w:pPr>
            <w:ins w:id="1771" w:author="Löfbom, Per" w:date="2021-09-09T11:32:00Z">
              <w:r w:rsidRPr="001E1D4F">
                <w:rPr>
                  <w:rFonts w:cstheme="minorHAnsi"/>
                </w:rPr>
                <w:t>isCommercial</w:t>
              </w:r>
            </w:ins>
          </w:p>
        </w:tc>
        <w:tc>
          <w:tcPr>
            <w:tcW w:w="2127"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72" w:author="Löfbom, Per" w:date="2021-09-09T11:32:00Z"/>
                <w:rFonts w:cstheme="minorHAnsi"/>
              </w:rPr>
            </w:pPr>
            <w:ins w:id="1773" w:author="Löfbom, Per" w:date="2021-09-09T11:32:00Z">
              <w:r w:rsidRPr="001E1D4F">
                <w:rPr>
                  <w:rFonts w:cstheme="minorHAnsi"/>
                </w:rPr>
                <w:t>Boolean</w:t>
              </w:r>
            </w:ins>
          </w:p>
        </w:tc>
        <w:tc>
          <w:tcPr>
            <w:tcW w:w="4819" w:type="dxa"/>
            <w:tcBorders>
              <w:top w:val="single" w:sz="2" w:space="0" w:color="auto"/>
              <w:left w:val="single" w:sz="2" w:space="0" w:color="auto"/>
              <w:bottom w:val="single" w:sz="2" w:space="0" w:color="auto"/>
              <w:right w:val="single" w:sz="2" w:space="0" w:color="auto"/>
            </w:tcBorders>
            <w:shd w:val="clear" w:color="auto" w:fill="FFFFFF"/>
          </w:tcPr>
          <w:p w:rsidR="00B20F1E" w:rsidRPr="001E1D4F" w:rsidRDefault="00B20F1E" w:rsidP="00EF4D51">
            <w:pPr>
              <w:pStyle w:val="Tabletext"/>
              <w:rPr>
                <w:ins w:id="1774" w:author="Löfbom, Per" w:date="2021-09-09T11:32:00Z"/>
                <w:rFonts w:cstheme="minorHAnsi"/>
              </w:rPr>
            </w:pPr>
            <w:ins w:id="1775" w:author="Löfbom, Per" w:date="2021-09-09T11:32:00Z">
              <w:r w:rsidRPr="001E1D4F">
                <w:rPr>
                  <w:rFonts w:cstheme="minorHAnsi"/>
                </w:rPr>
                <w:t>Optional indication on the commercial status of the vendor.</w:t>
              </w:r>
            </w:ins>
          </w:p>
        </w:tc>
      </w:tr>
    </w:tbl>
    <w:p w:rsidR="00DE3A15" w:rsidRDefault="00DE3A15" w:rsidP="00F96BFA">
      <w:pPr>
        <w:pStyle w:val="Brdtext"/>
        <w:jc w:val="left"/>
        <w:rPr>
          <w:ins w:id="1776" w:author="Löfbom, Per" w:date="2021-09-09T11:31:00Z"/>
          <w:rFonts w:asciiTheme="minorHAnsi" w:eastAsiaTheme="minorHAnsi" w:hAnsiTheme="minorHAnsi" w:cstheme="minorHAnsi"/>
          <w:bCs/>
          <w:color w:val="575756"/>
          <w:lang w:eastAsia="en-US"/>
        </w:rPr>
        <w:pPrChange w:id="1777" w:author="Löfbom, Per" w:date="2021-09-09T10:34:00Z">
          <w:pPr>
            <w:pStyle w:val="Rubrik1"/>
            <w:numPr>
              <w:numId w:val="14"/>
            </w:numPr>
          </w:pPr>
        </w:pPrChange>
      </w:pPr>
    </w:p>
    <w:p w:rsidR="00B20F1E" w:rsidRPr="00F96BFA" w:rsidRDefault="00B20F1E" w:rsidP="00F96BFA">
      <w:pPr>
        <w:pStyle w:val="Brdtext"/>
        <w:jc w:val="left"/>
        <w:rPr>
          <w:ins w:id="1778" w:author="Löfbom, Per" w:date="2021-09-07T16:34:00Z"/>
          <w:rFonts w:asciiTheme="minorHAnsi" w:eastAsiaTheme="minorHAnsi" w:hAnsiTheme="minorHAnsi" w:cstheme="minorHAnsi"/>
          <w:bCs/>
          <w:color w:val="575756"/>
          <w:lang w:eastAsia="en-US"/>
          <w:rPrChange w:id="1779" w:author="Löfbom, Per" w:date="2021-09-09T10:34:00Z">
            <w:rPr>
              <w:ins w:id="1780" w:author="Löfbom, Per" w:date="2021-09-07T16:34:00Z"/>
            </w:rPr>
          </w:rPrChange>
        </w:rPr>
        <w:pPrChange w:id="1781" w:author="Löfbom, Per" w:date="2021-09-09T10:34:00Z">
          <w:pPr>
            <w:pStyle w:val="Rubrik1"/>
            <w:numPr>
              <w:numId w:val="14"/>
            </w:numPr>
          </w:pPr>
        </w:pPrChange>
      </w:pPr>
    </w:p>
    <w:p w:rsidR="00F43DB2" w:rsidRPr="00677901" w:rsidRDefault="00F43DB2" w:rsidP="00F43DB2">
      <w:pPr>
        <w:pStyle w:val="Rubrik1"/>
        <w:numPr>
          <w:ilvl w:val="0"/>
          <w:numId w:val="14"/>
        </w:numPr>
        <w:rPr>
          <w:ins w:id="1782" w:author="Löfbom, Per" w:date="2021-09-07T16:34:00Z"/>
        </w:rPr>
      </w:pPr>
      <w:ins w:id="1783" w:author="Löfbom, Per" w:date="2021-09-07T16:34:00Z">
        <w:r w:rsidRPr="00677901">
          <w:t>Action requested of the Committee</w:t>
        </w:r>
      </w:ins>
    </w:p>
    <w:p w:rsidR="00D954C9" w:rsidRPr="00677901" w:rsidDel="00F43DB2" w:rsidRDefault="00D954C9" w:rsidP="00D954C9">
      <w:pPr>
        <w:pStyle w:val="Rubrik1"/>
        <w:numPr>
          <w:ilvl w:val="0"/>
          <w:numId w:val="14"/>
        </w:numPr>
        <w:rPr>
          <w:del w:id="1784" w:author="Löfbom, Per" w:date="2021-09-07T16:34:00Z"/>
        </w:rPr>
      </w:pPr>
      <w:del w:id="1785" w:author="Löfbom, Per" w:date="2021-09-07T16:34:00Z">
        <w:r w:rsidRPr="00677901" w:rsidDel="00F43DB2">
          <w:delText>Action requested of the Committee</w:delText>
        </w:r>
      </w:del>
    </w:p>
    <w:p w:rsidR="00D954C9" w:rsidRPr="00677901" w:rsidRDefault="005370D8" w:rsidP="007D117D">
      <w:pPr>
        <w:pStyle w:val="List1"/>
        <w:numPr>
          <w:ilvl w:val="0"/>
          <w:numId w:val="0"/>
        </w:numPr>
        <w:rPr>
          <w:rFonts w:ascii="Calibri" w:hAnsi="Calibri"/>
        </w:rPr>
      </w:pPr>
      <w:r w:rsidRPr="00677901">
        <w:rPr>
          <w:rFonts w:ascii="Calibri" w:hAnsi="Calibri"/>
        </w:rPr>
        <w:t>The ENAV and ARM</w:t>
      </w:r>
      <w:r w:rsidR="00E909FD" w:rsidRPr="00677901">
        <w:rPr>
          <w:rFonts w:ascii="Calibri" w:hAnsi="Calibri"/>
        </w:rPr>
        <w:t xml:space="preserve"> committee</w:t>
      </w:r>
      <w:r w:rsidRPr="00677901">
        <w:rPr>
          <w:rFonts w:ascii="Calibri" w:hAnsi="Calibri"/>
        </w:rPr>
        <w:t>s are asked</w:t>
      </w:r>
      <w:r w:rsidR="00E909FD" w:rsidRPr="00677901">
        <w:rPr>
          <w:rFonts w:ascii="Calibri" w:hAnsi="Calibri"/>
        </w:rPr>
        <w:t xml:space="preserve"> to consider and </w:t>
      </w:r>
      <w:r w:rsidR="007D117D" w:rsidRPr="00677901">
        <w:rPr>
          <w:rFonts w:ascii="Calibri" w:hAnsi="Calibri"/>
        </w:rPr>
        <w:t xml:space="preserve">adopt </w:t>
      </w:r>
      <w:r w:rsidR="003F77FB">
        <w:rPr>
          <w:rFonts w:ascii="Calibri" w:hAnsi="Calibri"/>
        </w:rPr>
        <w:t>the presented</w:t>
      </w:r>
      <w:r w:rsidR="007D117D" w:rsidRPr="00677901">
        <w:rPr>
          <w:rFonts w:ascii="Calibri" w:hAnsi="Calibri"/>
        </w:rPr>
        <w:t xml:space="preserve"> proposals.</w:t>
      </w:r>
    </w:p>
    <w:p w:rsidR="007D117D" w:rsidRPr="00677901" w:rsidRDefault="007D117D" w:rsidP="005370D8">
      <w:pPr>
        <w:spacing w:after="120" w:line="259" w:lineRule="auto"/>
        <w:rPr>
          <w:rFonts w:ascii="Calibri" w:eastAsia="MS Mincho" w:hAnsi="Calibri"/>
          <w:lang w:val="fi-FI" w:eastAsia="de-DE"/>
        </w:rPr>
      </w:pPr>
    </w:p>
    <w:sectPr w:rsidR="007D117D" w:rsidRPr="00677901" w:rsidSect="007D117D">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Löfbom, Per" w:date="2021-09-09T11:54:00Z" w:initials="LP">
    <w:p w:rsidR="00FB5BB3" w:rsidRDefault="00FB5BB3">
      <w:pPr>
        <w:pStyle w:val="Kommentarer"/>
      </w:pPr>
      <w:r>
        <w:rPr>
          <w:rStyle w:val="Kommentarsreferens"/>
        </w:rPr>
        <w:annotationRef/>
      </w:r>
      <w:r>
        <w:t>Verified and correct in the current G1128 version 1.2.</w:t>
      </w:r>
    </w:p>
  </w:comment>
  <w:comment w:id="48" w:author="Löfbom, Per" w:date="2021-09-09T11:51:00Z" w:initials="LP">
    <w:p w:rsidR="00FB5BB3" w:rsidRPr="00FB5BB3" w:rsidRDefault="00FB5BB3">
      <w:pPr>
        <w:pStyle w:val="Kommentarer"/>
      </w:pPr>
      <w:r>
        <w:rPr>
          <w:rStyle w:val="Kommentarsreferens"/>
        </w:rPr>
        <w:annotationRef/>
      </w:r>
      <w:r>
        <w:t>In using service instance related designs and specifications this is possible to deduce. Although this requires a more extensive search than simply searching for a service instance.</w:t>
      </w:r>
    </w:p>
  </w:comment>
  <w:comment w:id="54" w:author="Löfbom, Per" w:date="2021-09-09T11:50:00Z" w:initials="LP">
    <w:p w:rsidR="00FB5BB3" w:rsidRDefault="00FB5BB3">
      <w:pPr>
        <w:pStyle w:val="Kommentarer"/>
      </w:pPr>
      <w:r>
        <w:rPr>
          <w:rStyle w:val="Kommentarsreferens"/>
        </w:rPr>
        <w:annotationRef/>
      </w:r>
      <w:r>
        <w:t>This is allowed as the exact structure of this chapter in the service instance description is optional.</w:t>
      </w:r>
    </w:p>
  </w:comment>
  <w:comment w:id="55" w:author="Löfbom, Per" w:date="2021-09-10T14:23:00Z" w:initials="LP">
    <w:p w:rsidR="00C61943" w:rsidRDefault="00C61943">
      <w:pPr>
        <w:pStyle w:val="Kommentarer"/>
      </w:pPr>
      <w:r>
        <w:rPr>
          <w:rStyle w:val="Kommentarsreferens"/>
        </w:rPr>
        <w:annotationRef/>
      </w:r>
      <w:r>
        <w:t>This could be included in the above mentioned section. Perhaps add the composition as an example.</w:t>
      </w:r>
    </w:p>
  </w:comment>
  <w:comment w:id="82" w:author="Löfbom, Per" w:date="2021-09-10T14:38:00Z" w:initials="LP">
    <w:p w:rsidR="00983E0E" w:rsidRDefault="00983E0E">
      <w:pPr>
        <w:pStyle w:val="Kommentarer"/>
      </w:pPr>
      <w:r>
        <w:rPr>
          <w:rStyle w:val="Kommentarsreferens"/>
        </w:rPr>
        <w:annotationRef/>
      </w:r>
      <w:r>
        <w:t>Possibly an open enumeration would help?</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2A1" w:rsidRDefault="003912A1" w:rsidP="00362CD9">
      <w:r>
        <w:separator/>
      </w:r>
    </w:p>
  </w:endnote>
  <w:endnote w:type="continuationSeparator" w:id="0">
    <w:p w:rsidR="003912A1" w:rsidRDefault="003912A1" w:rsidP="00362CD9">
      <w:r>
        <w:continuationSeparator/>
      </w:r>
    </w:p>
  </w:endnote>
  <w:endnote w:type="continuationNotice" w:id="1">
    <w:p w:rsidR="003912A1" w:rsidRDefault="00391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old">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charset w:val="00"/>
    <w:family w:val="roman"/>
    <w:pitch w:val="variable"/>
    <w:sig w:usb0="00003A87" w:usb1="00000000" w:usb2="00000000" w:usb3="00000000" w:csb0="000000FF" w:csb1="00000000"/>
  </w:font>
  <w:font w:name="MS Gothic">
    <w:altName w:val="ＭＳ ゴシック"/>
    <w:panose1 w:val="020B0609070205080204"/>
    <w:charset w:val="80"/>
    <w:family w:val="modern"/>
    <w:pitch w:val="fixed"/>
    <w:sig w:usb0="E00002FF" w:usb1="6AC7FDFB" w:usb2="08000012" w:usb3="00000000" w:csb0="0002009F" w:csb1="00000000"/>
  </w:font>
  <w:font w:name="CIDFont+F1">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638" w:rsidRDefault="00376638">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638" w:rsidRPr="00036B9E" w:rsidRDefault="00376638">
    <w:pPr>
      <w:pStyle w:val="Sidfot"/>
      <w:rPr>
        <w:rFonts w:ascii="Calibri" w:hAnsi="Calibri"/>
      </w:rPr>
    </w:pPr>
    <w:r w:rsidRPr="00F50970">
      <w:rPr>
        <w:rFonts w:ascii="Calibri" w:hAnsi="Calibri"/>
        <w:sz w:val="20"/>
        <w:szCs w:val="20"/>
      </w:rPr>
      <w:t>Change Proposal for G11</w:t>
    </w:r>
    <w:r>
      <w:rPr>
        <w:rFonts w:ascii="Calibri" w:hAnsi="Calibri"/>
        <w:sz w:val="20"/>
        <w:szCs w:val="20"/>
      </w:rPr>
      <w:t>28</w:t>
    </w:r>
    <w:r w:rsidRPr="00036B9E">
      <w:rPr>
        <w:rFonts w:ascii="Calibri" w:hAnsi="Calibri"/>
      </w:rPr>
      <w:tab/>
    </w:r>
    <w:r w:rsidRPr="00036B9E">
      <w:rPr>
        <w:rFonts w:ascii="Calibri" w:hAnsi="Calibri"/>
      </w:rPr>
      <w:fldChar w:fldCharType="begin"/>
    </w:r>
    <w:r w:rsidRPr="00036B9E">
      <w:rPr>
        <w:rFonts w:ascii="Calibri" w:hAnsi="Calibri"/>
      </w:rPr>
      <w:instrText xml:space="preserve"> PAGE   \* MERGEFORMAT </w:instrText>
    </w:r>
    <w:r w:rsidRPr="00036B9E">
      <w:rPr>
        <w:rFonts w:ascii="Calibri" w:hAnsi="Calibri"/>
      </w:rPr>
      <w:fldChar w:fldCharType="separate"/>
    </w:r>
    <w:r w:rsidR="00C52CE4">
      <w:rPr>
        <w:rFonts w:ascii="Calibri" w:hAnsi="Calibri"/>
        <w:noProof/>
      </w:rPr>
      <w:t>1</w:t>
    </w:r>
    <w:r w:rsidRPr="00036B9E">
      <w:rPr>
        <w:rFonts w:ascii="Calibri" w:hAnsi="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638" w:rsidRDefault="0037663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2A1" w:rsidRDefault="003912A1" w:rsidP="00362CD9">
      <w:r>
        <w:separator/>
      </w:r>
    </w:p>
  </w:footnote>
  <w:footnote w:type="continuationSeparator" w:id="0">
    <w:p w:rsidR="003912A1" w:rsidRDefault="003912A1" w:rsidP="00362CD9">
      <w:r>
        <w:continuationSeparator/>
      </w:r>
    </w:p>
  </w:footnote>
  <w:footnote w:type="continuationNotice" w:id="1">
    <w:p w:rsidR="003912A1" w:rsidRDefault="003912A1"/>
  </w:footnote>
  <w:footnote w:id="2">
    <w:p w:rsidR="00376638" w:rsidRPr="00EA5A97" w:rsidRDefault="00376638">
      <w:pPr>
        <w:pStyle w:val="Fotnotstext"/>
        <w:rPr>
          <w:lang w:val="en-US"/>
        </w:rPr>
      </w:pPr>
      <w:r>
        <w:rPr>
          <w:rStyle w:val="Fotnotsreferens"/>
        </w:rPr>
        <w:footnoteRef/>
      </w:r>
      <w:r>
        <w:t xml:space="preserve"> </w:t>
      </w:r>
      <w:r w:rsidRPr="00420A38">
        <w:rPr>
          <w:sz w:val="16"/>
          <w:szCs w:val="16"/>
        </w:rPr>
        <w:t>Input document number, to be assigned by the Committee Secretary</w:t>
      </w:r>
    </w:p>
  </w:footnote>
  <w:footnote w:id="3">
    <w:p w:rsidR="00376638" w:rsidRPr="00037DF4" w:rsidRDefault="00376638">
      <w:pPr>
        <w:pStyle w:val="Fotnotstext"/>
      </w:pPr>
      <w:r w:rsidRPr="00037DF4">
        <w:rPr>
          <w:rStyle w:val="Fotnotsreferens"/>
        </w:rPr>
        <w:footnoteRef/>
      </w:r>
      <w:r w:rsidRPr="00037DF4">
        <w:t xml:space="preserve"> </w:t>
      </w:r>
      <w:r w:rsidRPr="00037DF4">
        <w:rPr>
          <w:sz w:val="16"/>
          <w:szCs w:val="16"/>
        </w:rPr>
        <w:t>Leave open if uncertain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638" w:rsidRDefault="00376638">
    <w:pPr>
      <w:pStyle w:val="Sidhuvud"/>
    </w:pPr>
    <w:r>
      <w:rPr>
        <w:noProof/>
      </w:rPr>
      <w:pict w14:anchorId="2DF232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70657" o:spid="_x0000_s2051" type="#_x0000_t136" alt="" style="position:absolute;margin-left:0;margin-top:0;width:623.85pt;height:65.6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IALA Working Docu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638" w:rsidRDefault="00376638" w:rsidP="007A395D">
    <w:pPr>
      <w:pStyle w:val="Sidhuvud"/>
      <w:jc w:val="right"/>
    </w:pPr>
    <w:r>
      <w:rPr>
        <w:noProof/>
        <w:lang w:val="sv-SE" w:eastAsia="sv-SE"/>
      </w:rPr>
      <w:drawing>
        <wp:anchor distT="0" distB="0" distL="114300" distR="114300" simplePos="0" relativeHeight="251658244" behindDoc="0" locked="0" layoutInCell="1" allowOverlap="1" wp14:anchorId="1057C1DB" wp14:editId="6FB8B806">
          <wp:simplePos x="0" y="0"/>
          <wp:positionH relativeFrom="column">
            <wp:posOffset>5447030</wp:posOffset>
          </wp:positionH>
          <wp:positionV relativeFrom="paragraph">
            <wp:posOffset>-427990</wp:posOffset>
          </wp:positionV>
          <wp:extent cx="574675" cy="560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574675" cy="560070"/>
                  </a:xfrm>
                  <a:prstGeom prst="rect">
                    <a:avLst/>
                  </a:prstGeom>
                </pic:spPr>
              </pic:pic>
            </a:graphicData>
          </a:graphic>
        </wp:anchor>
      </w:drawing>
    </w:r>
    <w:r>
      <w:rPr>
        <w:noProof/>
      </w:rPr>
      <w:pict w14:anchorId="2DE7C7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70658" o:spid="_x0000_s2050" type="#_x0000_t136" alt="" style="position:absolute;left:0;text-align:left;margin-left:0;margin-top:0;width:623.85pt;height:65.65pt;rotation:315;z-index:-251658237;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IALA Working Docu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638" w:rsidRDefault="00376638" w:rsidP="007A395D">
    <w:pPr>
      <w:pStyle w:val="Sidhuvud"/>
      <w:jc w:val="center"/>
    </w:pPr>
    <w:r>
      <w:rPr>
        <w:noProof/>
        <w:lang w:val="sv-SE" w:eastAsia="sv-SE"/>
      </w:rPr>
      <w:drawing>
        <wp:anchor distT="0" distB="0" distL="114300" distR="114300" simplePos="0" relativeHeight="251658240" behindDoc="0" locked="0" layoutInCell="1" allowOverlap="1" wp14:anchorId="45EB1AFA" wp14:editId="3AB507A9">
          <wp:simplePos x="0" y="0"/>
          <wp:positionH relativeFrom="column">
            <wp:posOffset>2523172</wp:posOffset>
          </wp:positionH>
          <wp:positionV relativeFrom="paragraph">
            <wp:posOffset>-405130</wp:posOffset>
          </wp:positionV>
          <wp:extent cx="852713" cy="83107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852713" cy="831071"/>
                  </a:xfrm>
                  <a:prstGeom prst="rect">
                    <a:avLst/>
                  </a:prstGeom>
                </pic:spPr>
              </pic:pic>
            </a:graphicData>
          </a:graphic>
        </wp:anchor>
      </w:drawing>
    </w:r>
  </w:p>
  <w:p w:rsidR="00376638" w:rsidRDefault="00376638" w:rsidP="007A395D">
    <w:pPr>
      <w:pStyle w:val="Sidhuvud"/>
      <w:jc w:val="center"/>
    </w:pPr>
  </w:p>
  <w:p w:rsidR="00376638" w:rsidRDefault="00376638" w:rsidP="007A395D">
    <w:pPr>
      <w:pStyle w:val="Sidhuvud"/>
      <w:jc w:val="center"/>
    </w:pPr>
    <w:r>
      <w:rPr>
        <w:noProof/>
      </w:rPr>
      <w:pict w14:anchorId="03ED84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70656" o:spid="_x0000_s2049" type="#_x0000_t136" alt="" style="position:absolute;left:0;text-align:left;margin-left:0;margin-top:0;width:623.85pt;height:65.6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IALA Working Docu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6B700072"/>
    <w:lvl w:ilvl="0">
      <w:start w:val="1"/>
      <w:numFmt w:val="lowerRoman"/>
      <w:lvlText w:val="%1)"/>
      <w:lvlJc w:val="left"/>
      <w:pPr>
        <w:tabs>
          <w:tab w:val="num" w:pos="720"/>
        </w:tabs>
        <w:ind w:left="720" w:hanging="360"/>
      </w:pPr>
      <w:rPr>
        <w:rFonts w:hint="default"/>
      </w:rPr>
    </w:lvl>
  </w:abstractNum>
  <w:abstractNum w:abstractNumId="1" w15:restartNumberingAfterBreak="0">
    <w:nsid w:val="FFFFFF88"/>
    <w:multiLevelType w:val="singleLevel"/>
    <w:tmpl w:val="D4CAF136"/>
    <w:lvl w:ilvl="0">
      <w:start w:val="1"/>
      <w:numFmt w:val="lowerLetter"/>
      <w:lvlText w:val="%1)"/>
      <w:lvlJc w:val="left"/>
      <w:pPr>
        <w:tabs>
          <w:tab w:val="num" w:pos="360"/>
        </w:tabs>
        <w:ind w:left="360" w:hanging="360"/>
      </w:pPr>
    </w:lvl>
  </w:abstractNum>
  <w:abstractNum w:abstractNumId="2" w15:restartNumberingAfterBreak="0">
    <w:nsid w:val="03A21C71"/>
    <w:multiLevelType w:val="hybridMultilevel"/>
    <w:tmpl w:val="842E3A1C"/>
    <w:lvl w:ilvl="0" w:tplc="AE7E8544">
      <w:start w:val="1"/>
      <w:numFmt w:val="decimal"/>
      <w:pStyle w:val="Appendix"/>
      <w:lvlText w:val="APPENDIX %1"/>
      <w:lvlJc w:val="left"/>
      <w:pPr>
        <w:ind w:left="1701" w:hanging="1701"/>
      </w:pPr>
      <w:rPr>
        <w:rFonts w:ascii="Arial Bold" w:hAnsi="Arial Bold" w:cs="Times New Roman" w:hint="default"/>
        <w:b/>
        <w:bCs/>
        <w:i w:val="0"/>
        <w:iCs w:val="0"/>
        <w:caps/>
        <w:smallCaps w:val="0"/>
        <w:strike w:val="0"/>
        <w:dstrike w:val="0"/>
        <w:noProof w:val="0"/>
        <w:vanish w:val="0"/>
        <w:color w:val="4F81BD" w:themeColor="accent1"/>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C776D"/>
    <w:multiLevelType w:val="multilevel"/>
    <w:tmpl w:val="575A8BD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418"/>
        </w:tabs>
        <w:ind w:left="1418" w:hanging="851"/>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0B8D6414"/>
    <w:multiLevelType w:val="multilevel"/>
    <w:tmpl w:val="1D548F2C"/>
    <w:lvl w:ilvl="0">
      <w:start w:val="1"/>
      <w:numFmt w:val="decimal"/>
      <w:pStyle w:val="AnnexHeading1"/>
      <w:lvlText w:val="%1"/>
      <w:lvlJc w:val="left"/>
      <w:pPr>
        <w:tabs>
          <w:tab w:val="num" w:pos="567"/>
        </w:tabs>
        <w:ind w:left="567" w:hanging="567"/>
      </w:pPr>
      <w:rPr>
        <w:rFonts w:ascii="Arial Bold" w:hAnsi="Arial Bold" w:hint="default"/>
        <w:b/>
        <w:i w:val="0"/>
        <w:sz w:val="24"/>
      </w:rPr>
    </w:lvl>
    <w:lvl w:ilvl="1">
      <w:start w:val="1"/>
      <w:numFmt w:val="decimal"/>
      <w:pStyle w:val="AnnexHeading2"/>
      <w:lvlText w:val="%1.%2"/>
      <w:lvlJc w:val="left"/>
      <w:pPr>
        <w:tabs>
          <w:tab w:val="num" w:pos="851"/>
        </w:tabs>
        <w:ind w:left="851" w:hanging="851"/>
      </w:pPr>
      <w:rPr>
        <w:rFonts w:ascii="Arial Bold" w:hAnsi="Arial Bold" w:hint="default"/>
        <w:b/>
        <w:i w:val="0"/>
        <w:sz w:val="22"/>
      </w:rPr>
    </w:lvl>
    <w:lvl w:ilvl="2">
      <w:start w:val="1"/>
      <w:numFmt w:val="decimal"/>
      <w:pStyle w:val="AnnexHeading3"/>
      <w:lvlText w:val="%2.%3.%1"/>
      <w:lvlJc w:val="left"/>
      <w:pPr>
        <w:tabs>
          <w:tab w:val="num" w:pos="992"/>
        </w:tabs>
        <w:ind w:left="992" w:hanging="992"/>
      </w:pPr>
      <w:rPr>
        <w:rFonts w:ascii="Arial" w:hAnsi="Arial" w:hint="default"/>
        <w:b w:val="0"/>
        <w:i w:val="0"/>
        <w:sz w:val="22"/>
      </w:rPr>
    </w:lvl>
    <w:lvl w:ilvl="3">
      <w:start w:val="1"/>
      <w:numFmt w:val="decimal"/>
      <w:pStyle w:val="AnnexHeading4"/>
      <w:lvlText w:val="%1.%2.%3.%4"/>
      <w:lvlJc w:val="left"/>
      <w:pPr>
        <w:tabs>
          <w:tab w:val="num" w:pos="1134"/>
        </w:tabs>
        <w:ind w:left="1134" w:hanging="1134"/>
      </w:pPr>
      <w:rPr>
        <w:rFonts w:ascii="Arial" w:hAnsi="Arial" w:hint="default"/>
        <w:b w:val="0"/>
        <w:i w:val="0"/>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DC3D0B"/>
    <w:multiLevelType w:val="hybridMultilevel"/>
    <w:tmpl w:val="1200E0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102258"/>
    <w:multiLevelType w:val="multilevel"/>
    <w:tmpl w:val="295653AA"/>
    <w:lvl w:ilvl="0">
      <w:start w:val="1"/>
      <w:numFmt w:val="decimal"/>
      <w:pStyle w:val="Tablecaption"/>
      <w:lvlText w:val="Table %1"/>
      <w:lvlJc w:val="left"/>
      <w:pPr>
        <w:ind w:left="1134" w:hanging="1134"/>
      </w:pPr>
      <w:rPr>
        <w:rFonts w:hint="default"/>
        <w:u w:val="singl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C37E91"/>
    <w:multiLevelType w:val="multilevel"/>
    <w:tmpl w:val="DF88F54E"/>
    <w:lvl w:ilvl="0">
      <w:start w:val="1"/>
      <w:numFmt w:val="decimal"/>
      <w:pStyle w:val="Rubrik1"/>
      <w:lvlText w:val="%1"/>
      <w:lvlJc w:val="left"/>
      <w:pPr>
        <w:tabs>
          <w:tab w:val="num" w:pos="567"/>
        </w:tabs>
        <w:ind w:left="567" w:hanging="567"/>
      </w:pPr>
      <w:rPr>
        <w:rFonts w:hint="default"/>
      </w:rPr>
    </w:lvl>
    <w:lvl w:ilvl="1">
      <w:start w:val="1"/>
      <w:numFmt w:val="decimal"/>
      <w:pStyle w:val="Rubrik2"/>
      <w:lvlText w:val="%1.%2"/>
      <w:lvlJc w:val="left"/>
      <w:pPr>
        <w:tabs>
          <w:tab w:val="num" w:pos="851"/>
        </w:tabs>
        <w:ind w:left="851" w:hanging="851"/>
      </w:pPr>
      <w:rPr>
        <w:rFonts w:hint="default"/>
      </w:rPr>
    </w:lvl>
    <w:lvl w:ilvl="2">
      <w:start w:val="1"/>
      <w:numFmt w:val="decimal"/>
      <w:pStyle w:val="Rubrik3"/>
      <w:lvlText w:val="%1.%2.%3"/>
      <w:lvlJc w:val="left"/>
      <w:pPr>
        <w:tabs>
          <w:tab w:val="num" w:pos="992"/>
        </w:tabs>
        <w:ind w:left="992" w:hanging="992"/>
      </w:pPr>
      <w:rPr>
        <w:rFonts w:hint="default"/>
      </w:rPr>
    </w:lvl>
    <w:lvl w:ilvl="3">
      <w:start w:val="1"/>
      <w:numFmt w:val="decimal"/>
      <w:pStyle w:val="Rubrik4"/>
      <w:lvlText w:val="%1.%2.%3.%4"/>
      <w:lvlJc w:val="left"/>
      <w:pPr>
        <w:tabs>
          <w:tab w:val="num" w:pos="1134"/>
        </w:tabs>
        <w:ind w:left="1134" w:hanging="113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8" w15:restartNumberingAfterBreak="0">
    <w:nsid w:val="1E7E01D9"/>
    <w:multiLevelType w:val="multilevel"/>
    <w:tmpl w:val="0CB4D212"/>
    <w:lvl w:ilvl="0">
      <w:start w:val="1"/>
      <w:numFmt w:val="decimal"/>
      <w:pStyle w:val="References"/>
      <w:lvlText w:val="[%1]"/>
      <w:lvlJc w:val="left"/>
      <w:pPr>
        <w:tabs>
          <w:tab w:val="num" w:pos="567"/>
        </w:tabs>
        <w:ind w:left="567" w:hanging="567"/>
      </w:pPr>
      <w:rPr>
        <w:rFonts w:ascii="Arial" w:hAnsi="Arial"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0674FE9"/>
    <w:multiLevelType w:val="multilevel"/>
    <w:tmpl w:val="2C88A404"/>
    <w:lvl w:ilvl="0">
      <w:start w:val="1"/>
      <w:numFmt w:val="decimal"/>
      <w:lvlText w:val="Agenda Item %1"/>
      <w:lvlJc w:val="left"/>
      <w:pPr>
        <w:tabs>
          <w:tab w:val="num" w:pos="567"/>
        </w:tabs>
        <w:ind w:left="567" w:hanging="567"/>
      </w:pPr>
      <w:rPr>
        <w:rFonts w:ascii="Arial" w:hAnsi="Arial" w:hint="default"/>
        <w:b/>
        <w:i w:val="0"/>
        <w:sz w:val="24"/>
        <w:szCs w:val="24"/>
      </w:rPr>
    </w:lvl>
    <w:lvl w:ilvl="1">
      <w:start w:val="1"/>
      <w:numFmt w:val="decimal"/>
      <w:lvlText w:val="%1.%2"/>
      <w:lvlJc w:val="left"/>
      <w:pPr>
        <w:tabs>
          <w:tab w:val="num" w:pos="1419"/>
        </w:tabs>
        <w:ind w:left="1419" w:hanging="851"/>
      </w:pPr>
      <w:rPr>
        <w:rFonts w:hint="default"/>
        <w:color w:val="auto"/>
      </w:rPr>
    </w:lvl>
    <w:lvl w:ilvl="2">
      <w:start w:val="1"/>
      <w:numFmt w:val="decimal"/>
      <w:lvlText w:val="%1.%2.%3"/>
      <w:lvlJc w:val="left"/>
      <w:pPr>
        <w:tabs>
          <w:tab w:val="num" w:pos="2268"/>
        </w:tabs>
        <w:ind w:left="2268" w:hanging="850"/>
      </w:pPr>
      <w:rPr>
        <w:rFonts w:hint="default"/>
        <w:color w:val="auto"/>
      </w:rPr>
    </w:lvl>
    <w:lvl w:ilvl="3">
      <w:start w:val="1"/>
      <w:numFmt w:val="decimal"/>
      <w:lvlText w:val="%1.%3.%2.%4."/>
      <w:lvlJc w:val="left"/>
      <w:pPr>
        <w:tabs>
          <w:tab w:val="num" w:pos="3119"/>
        </w:tabs>
        <w:ind w:left="3119" w:hanging="851"/>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254A4879"/>
    <w:multiLevelType w:val="multilevel"/>
    <w:tmpl w:val="04090023"/>
    <w:styleLink w:val="Artikelsek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8956DA"/>
    <w:multiLevelType w:val="multilevel"/>
    <w:tmpl w:val="D8EEB69E"/>
    <w:lvl w:ilvl="0">
      <w:start w:val="1"/>
      <w:numFmt w:val="decimal"/>
      <w:lvlText w:val="Agenda item %1"/>
      <w:lvlJc w:val="left"/>
      <w:pPr>
        <w:tabs>
          <w:tab w:val="num" w:pos="2268"/>
        </w:tabs>
        <w:ind w:left="2268" w:hanging="2268"/>
      </w:pPr>
      <w:rPr>
        <w:rFonts w:ascii="Arial Bold" w:hAnsi="Arial Bold" w:hint="default"/>
        <w:b/>
        <w:i w:val="0"/>
        <w:sz w:val="24"/>
      </w:rPr>
    </w:lvl>
    <w:lvl w:ilvl="1">
      <w:start w:val="1"/>
      <w:numFmt w:val="decimal"/>
      <w:lvlText w:val="Agenda item %1.%2"/>
      <w:lvlJc w:val="left"/>
      <w:pPr>
        <w:tabs>
          <w:tab w:val="num" w:pos="1985"/>
        </w:tabs>
        <w:ind w:left="1985" w:hanging="1985"/>
      </w:pPr>
      <w:rPr>
        <w:rFonts w:ascii="Arial" w:hAnsi="Arial" w:hint="default"/>
        <w:b w:val="0"/>
        <w:i w:val="0"/>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76301AE"/>
    <w:multiLevelType w:val="multilevel"/>
    <w:tmpl w:val="F202BAF8"/>
    <w:lvl w:ilvl="0">
      <w:start w:val="1"/>
      <w:numFmt w:val="decimal"/>
      <w:pStyle w:val="AppendixHeading1"/>
      <w:lvlText w:val="%1"/>
      <w:lvlJc w:val="left"/>
      <w:pPr>
        <w:tabs>
          <w:tab w:val="num" w:pos="567"/>
        </w:tabs>
        <w:ind w:left="567" w:hanging="567"/>
      </w:pPr>
      <w:rPr>
        <w:rFonts w:ascii="Arial" w:hAnsi="Arial" w:hint="default"/>
        <w:b/>
        <w:i w:val="0"/>
        <w:sz w:val="24"/>
      </w:rPr>
    </w:lvl>
    <w:lvl w:ilvl="1">
      <w:start w:val="1"/>
      <w:numFmt w:val="decimal"/>
      <w:pStyle w:val="AppendixHeading2"/>
      <w:lvlText w:val="%1.%2"/>
      <w:lvlJc w:val="left"/>
      <w:pPr>
        <w:tabs>
          <w:tab w:val="num" w:pos="851"/>
        </w:tabs>
        <w:ind w:left="851" w:hanging="851"/>
      </w:pPr>
      <w:rPr>
        <w:rFonts w:ascii="Arial" w:hAnsi="Arial" w:hint="default"/>
        <w:b/>
        <w:i w:val="0"/>
        <w:sz w:val="22"/>
      </w:rPr>
    </w:lvl>
    <w:lvl w:ilvl="2">
      <w:start w:val="1"/>
      <w:numFmt w:val="decimal"/>
      <w:pStyle w:val="AppendixHeading3"/>
      <w:lvlText w:val="%1.%2.%3"/>
      <w:lvlJc w:val="left"/>
      <w:pPr>
        <w:tabs>
          <w:tab w:val="num" w:pos="992"/>
        </w:tabs>
        <w:ind w:left="992" w:hanging="992"/>
      </w:pPr>
      <w:rPr>
        <w:rFonts w:ascii="Arial" w:hAnsi="Arial" w:hint="default"/>
        <w:b w:val="0"/>
        <w:i w:val="0"/>
        <w:sz w:val="22"/>
      </w:rPr>
    </w:lvl>
    <w:lvl w:ilvl="3">
      <w:start w:val="1"/>
      <w:numFmt w:val="decimal"/>
      <w:pStyle w:val="AppendixHeading4"/>
      <w:lvlText w:val="%1.%2.%3.%4"/>
      <w:lvlJc w:val="left"/>
      <w:pPr>
        <w:tabs>
          <w:tab w:val="num" w:pos="1134"/>
        </w:tabs>
        <w:ind w:left="1134" w:hanging="1134"/>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C7C24AB"/>
    <w:multiLevelType w:val="multilevel"/>
    <w:tmpl w:val="69AC513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134" w:hanging="1134"/>
      </w:pPr>
      <w:rPr>
        <w:rFonts w:asciiTheme="minorHAnsi" w:hAnsiTheme="minorHAnsi" w:hint="default"/>
        <w:b/>
        <w:i w:val="0"/>
        <w:color w:val="407EC9"/>
        <w:sz w:val="20"/>
        <w:u w:val="none"/>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E6B4F5D"/>
    <w:multiLevelType w:val="hybridMultilevel"/>
    <w:tmpl w:val="E932E71C"/>
    <w:lvl w:ilvl="0" w:tplc="E1C4E124">
      <w:start w:val="1"/>
      <w:numFmt w:val="decimal"/>
      <w:pStyle w:val="equation"/>
      <w:lvlText w:val="(equation %1)"/>
      <w:lvlJc w:val="right"/>
      <w:pPr>
        <w:ind w:left="818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8900" w:hanging="360"/>
      </w:pPr>
    </w:lvl>
    <w:lvl w:ilvl="2" w:tplc="0809001B" w:tentative="1">
      <w:start w:val="1"/>
      <w:numFmt w:val="lowerRoman"/>
      <w:lvlText w:val="%3."/>
      <w:lvlJc w:val="right"/>
      <w:pPr>
        <w:ind w:left="9620" w:hanging="180"/>
      </w:pPr>
    </w:lvl>
    <w:lvl w:ilvl="3" w:tplc="0809000F" w:tentative="1">
      <w:start w:val="1"/>
      <w:numFmt w:val="decimal"/>
      <w:lvlText w:val="%4."/>
      <w:lvlJc w:val="left"/>
      <w:pPr>
        <w:ind w:left="10340" w:hanging="360"/>
      </w:pPr>
    </w:lvl>
    <w:lvl w:ilvl="4" w:tplc="08090019" w:tentative="1">
      <w:start w:val="1"/>
      <w:numFmt w:val="lowerLetter"/>
      <w:lvlText w:val="%5."/>
      <w:lvlJc w:val="left"/>
      <w:pPr>
        <w:ind w:left="11060" w:hanging="360"/>
      </w:pPr>
    </w:lvl>
    <w:lvl w:ilvl="5" w:tplc="0809001B" w:tentative="1">
      <w:start w:val="1"/>
      <w:numFmt w:val="lowerRoman"/>
      <w:lvlText w:val="%6."/>
      <w:lvlJc w:val="right"/>
      <w:pPr>
        <w:ind w:left="11780" w:hanging="180"/>
      </w:pPr>
    </w:lvl>
    <w:lvl w:ilvl="6" w:tplc="0809000F" w:tentative="1">
      <w:start w:val="1"/>
      <w:numFmt w:val="decimal"/>
      <w:lvlText w:val="%7."/>
      <w:lvlJc w:val="left"/>
      <w:pPr>
        <w:ind w:left="12500" w:hanging="360"/>
      </w:pPr>
    </w:lvl>
    <w:lvl w:ilvl="7" w:tplc="08090019" w:tentative="1">
      <w:start w:val="1"/>
      <w:numFmt w:val="lowerLetter"/>
      <w:lvlText w:val="%8."/>
      <w:lvlJc w:val="left"/>
      <w:pPr>
        <w:ind w:left="13220" w:hanging="360"/>
      </w:pPr>
    </w:lvl>
    <w:lvl w:ilvl="8" w:tplc="0809001B" w:tentative="1">
      <w:start w:val="1"/>
      <w:numFmt w:val="lowerRoman"/>
      <w:lvlText w:val="%9."/>
      <w:lvlJc w:val="right"/>
      <w:pPr>
        <w:ind w:left="13940" w:hanging="180"/>
      </w:pPr>
    </w:lvl>
  </w:abstractNum>
  <w:abstractNum w:abstractNumId="15" w15:restartNumberingAfterBreak="0">
    <w:nsid w:val="40B4709F"/>
    <w:multiLevelType w:val="hybridMultilevel"/>
    <w:tmpl w:val="FB6280EA"/>
    <w:lvl w:ilvl="0" w:tplc="F00A79E2">
      <w:start w:val="1"/>
      <w:numFmt w:val="decimal"/>
      <w:lvlText w:val="%1)"/>
      <w:lvlJc w:val="left"/>
      <w:pPr>
        <w:ind w:left="720" w:hanging="360"/>
      </w:pPr>
      <w:rPr>
        <w:rFonts w:hint="default"/>
        <w:vertAlign w:val="superscrip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4041789"/>
    <w:multiLevelType w:val="multilevel"/>
    <w:tmpl w:val="1622765C"/>
    <w:lvl w:ilvl="0">
      <w:start w:val="1"/>
      <w:numFmt w:val="decimal"/>
      <w:pStyle w:val="List1"/>
      <w:lvlText w:val="%1"/>
      <w:lvlJc w:val="left"/>
      <w:pPr>
        <w:tabs>
          <w:tab w:val="num" w:pos="567"/>
        </w:tabs>
        <w:ind w:left="567" w:hanging="567"/>
      </w:pPr>
      <w:rPr>
        <w:rFonts w:ascii="Arial" w:hAnsi="Arial" w:hint="default"/>
        <w:b w:val="0"/>
        <w:i w:val="0"/>
        <w:sz w:val="22"/>
        <w:szCs w:val="22"/>
      </w:rPr>
    </w:lvl>
    <w:lvl w:ilvl="1">
      <w:start w:val="1"/>
      <w:numFmt w:val="lowerLetter"/>
      <w:pStyle w:val="List1indent1"/>
      <w:lvlText w:val="%2."/>
      <w:lvlJc w:val="left"/>
      <w:pPr>
        <w:tabs>
          <w:tab w:val="num" w:pos="1134"/>
        </w:tabs>
        <w:ind w:left="1134" w:hanging="567"/>
      </w:pPr>
      <w:rPr>
        <w:rFonts w:hint="default"/>
      </w:rPr>
    </w:lvl>
    <w:lvl w:ilvl="2">
      <w:start w:val="1"/>
      <w:numFmt w:val="lowerRoman"/>
      <w:pStyle w:val="List1indent2"/>
      <w:lvlText w:val="%3."/>
      <w:lvlJc w:val="lef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6242687"/>
    <w:multiLevelType w:val="hybridMultilevel"/>
    <w:tmpl w:val="7E6ED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79B424D"/>
    <w:multiLevelType w:val="hybridMultilevel"/>
    <w:tmpl w:val="FA4A8BFE"/>
    <w:lvl w:ilvl="0" w:tplc="1C6A7210">
      <w:start w:val="1"/>
      <w:numFmt w:val="bullet"/>
      <w:pStyle w:val="Bullet3"/>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011C53"/>
    <w:multiLevelType w:val="multilevel"/>
    <w:tmpl w:val="E82C6FC4"/>
    <w:lvl w:ilvl="0">
      <w:start w:val="1"/>
      <w:numFmt w:val="decimal"/>
      <w:pStyle w:val="AnnexFigure"/>
      <w:lvlText w:val="Figure %1"/>
      <w:lvlJc w:val="left"/>
      <w:pPr>
        <w:tabs>
          <w:tab w:val="num" w:pos="1701"/>
        </w:tabs>
        <w:ind w:left="1701" w:hanging="1701"/>
      </w:pPr>
      <w:rPr>
        <w:rFonts w:ascii="Arial" w:hAnsi="Arial" w:hint="default"/>
        <w:b w:val="0"/>
        <w: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8C31DD"/>
    <w:multiLevelType w:val="hybridMultilevel"/>
    <w:tmpl w:val="46EC3D80"/>
    <w:lvl w:ilvl="0" w:tplc="D0D2BED8">
      <w:start w:val="1"/>
      <w:numFmt w:val="bullet"/>
      <w:pStyle w:val="Bullet2"/>
      <w:lvlText w:val="-"/>
      <w:lvlJc w:val="left"/>
      <w:pPr>
        <w:ind w:left="2421" w:hanging="360"/>
      </w:pPr>
      <w:rPr>
        <w:rFonts w:ascii="Arial" w:hAnsi="Aria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1" w15:restartNumberingAfterBreak="0">
    <w:nsid w:val="4BC63137"/>
    <w:multiLevelType w:val="hybridMultilevel"/>
    <w:tmpl w:val="C34E4054"/>
    <w:lvl w:ilvl="0" w:tplc="537E9A62">
      <w:start w:val="1"/>
      <w:numFmt w:val="bullet"/>
      <w:pStyle w:val="Bullet1"/>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4EEC6DE5"/>
    <w:multiLevelType w:val="hybridMultilevel"/>
    <w:tmpl w:val="B5D2CD3A"/>
    <w:lvl w:ilvl="0" w:tplc="5234F282">
      <w:start w:val="1"/>
      <w:numFmt w:val="decimal"/>
      <w:lvlText w:val="Working Group %1"/>
      <w:lvlJc w:val="left"/>
      <w:pPr>
        <w:ind w:left="360" w:hanging="360"/>
      </w:pPr>
      <w:rPr>
        <w:rFonts w:ascii="Arial" w:hAnsi="Arial"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B55D23"/>
    <w:multiLevelType w:val="multilevel"/>
    <w:tmpl w:val="A36E1D10"/>
    <w:lvl w:ilvl="0">
      <w:start w:val="1"/>
      <w:numFmt w:val="decimal"/>
      <w:pStyle w:val="Table"/>
      <w:lvlText w:val="Table %1"/>
      <w:lvlJc w:val="left"/>
      <w:pPr>
        <w:tabs>
          <w:tab w:val="num" w:pos="1134"/>
        </w:tabs>
        <w:ind w:left="1134" w:hanging="113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58B023C7"/>
    <w:multiLevelType w:val="multilevel"/>
    <w:tmpl w:val="D770972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418"/>
        </w:tabs>
        <w:ind w:left="1418" w:hanging="851"/>
      </w:pPr>
      <w:rPr>
        <w:rFonts w:hint="default"/>
      </w:rPr>
    </w:lvl>
    <w:lvl w:ilvl="2">
      <w:start w:val="1"/>
      <w:numFmt w:val="decimal"/>
      <w:lvlText w:val="%2.%3.%1"/>
      <w:lvlJc w:val="left"/>
      <w:pPr>
        <w:tabs>
          <w:tab w:val="num" w:pos="1985"/>
        </w:tabs>
        <w:ind w:left="1985" w:hanging="851"/>
      </w:pPr>
      <w:rPr>
        <w:rFonts w:hint="default"/>
      </w:rPr>
    </w:lvl>
    <w:lvl w:ilvl="3">
      <w:start w:val="1"/>
      <w:numFmt w:val="decimal"/>
      <w:lvlText w:val="(%4)"/>
      <w:lvlJc w:val="left"/>
      <w:pPr>
        <w:ind w:left="2007" w:hanging="360"/>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25" w15:restartNumberingAfterBreak="0">
    <w:nsid w:val="5970695A"/>
    <w:multiLevelType w:val="hybridMultilevel"/>
    <w:tmpl w:val="D318D2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0585238"/>
    <w:multiLevelType w:val="multilevel"/>
    <w:tmpl w:val="34CCF486"/>
    <w:lvl w:ilvl="0">
      <w:start w:val="1"/>
      <w:numFmt w:val="upperLetter"/>
      <w:pStyle w:val="Annex"/>
      <w:lvlText w:val="ANNEX %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26933BE"/>
    <w:multiLevelType w:val="hybridMultilevel"/>
    <w:tmpl w:val="32B6E718"/>
    <w:lvl w:ilvl="0" w:tplc="04070001">
      <w:start w:val="1"/>
      <w:numFmt w:val="bullet"/>
      <w:lvlText w:val=""/>
      <w:lvlJc w:val="left"/>
      <w:pPr>
        <w:ind w:left="1050" w:hanging="690"/>
      </w:pPr>
      <w:rPr>
        <w:rFonts w:ascii="Symbol" w:hAnsi="Symbol" w:hint="default"/>
      </w:rPr>
    </w:lvl>
    <w:lvl w:ilvl="1" w:tplc="AD1C8610">
      <w:numFmt w:val="bullet"/>
      <w:lvlText w:val=""/>
      <w:lvlJc w:val="left"/>
      <w:pPr>
        <w:ind w:left="1920" w:hanging="840"/>
      </w:pPr>
      <w:rPr>
        <w:rFonts w:ascii="Symbol" w:eastAsia="SimSun" w:hAnsi="Symbol"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34C1CBF"/>
    <w:multiLevelType w:val="singleLevel"/>
    <w:tmpl w:val="F5FEC14A"/>
    <w:lvl w:ilvl="0">
      <w:start w:val="1"/>
      <w:numFmt w:val="decimal"/>
      <w:pStyle w:val="Figure"/>
      <w:lvlText w:val="Figure %1"/>
      <w:lvlJc w:val="left"/>
      <w:pPr>
        <w:tabs>
          <w:tab w:val="num" w:pos="1134"/>
        </w:tabs>
        <w:ind w:left="1134" w:hanging="1134"/>
      </w:pPr>
      <w:rPr>
        <w:rFonts w:ascii="Arial" w:hAnsi="Arial" w:hint="default"/>
        <w:b w:val="0"/>
        <w:i/>
        <w:sz w:val="22"/>
      </w:rPr>
    </w:lvl>
  </w:abstractNum>
  <w:abstractNum w:abstractNumId="29" w15:restartNumberingAfterBreak="0">
    <w:nsid w:val="69E674AF"/>
    <w:multiLevelType w:val="multilevel"/>
    <w:tmpl w:val="20522EF4"/>
    <w:lvl w:ilvl="0">
      <w:start w:val="1"/>
      <w:numFmt w:val="decimal"/>
      <w:pStyle w:val="AnnexTable"/>
      <w:lvlText w:val="Table %1"/>
      <w:lvlJc w:val="left"/>
      <w:pPr>
        <w:tabs>
          <w:tab w:val="num" w:pos="1134"/>
        </w:tabs>
        <w:ind w:left="1134" w:hanging="1134"/>
      </w:pPr>
      <w:rPr>
        <w:rFonts w:ascii="Arial" w:hAnsi="Arial" w:hint="default"/>
        <w:b w:val="0"/>
        <w: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B1252AB"/>
    <w:multiLevelType w:val="hybridMultilevel"/>
    <w:tmpl w:val="6A1041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F6A7417"/>
    <w:multiLevelType w:val="hybridMultilevel"/>
    <w:tmpl w:val="CF2682FC"/>
    <w:lvl w:ilvl="0" w:tplc="F9B6726A">
      <w:start w:val="1"/>
      <w:numFmt w:val="bullet"/>
      <w:pStyle w:val="Tablebullet"/>
      <w:lvlText w:val=""/>
      <w:lvlJc w:val="left"/>
      <w:pPr>
        <w:ind w:left="397" w:hanging="284"/>
      </w:pPr>
      <w:rPr>
        <w:rFonts w:ascii="Symbol" w:hAnsi="Symbol" w:hint="default"/>
        <w:b w:val="0"/>
        <w:i w:val="0"/>
        <w:color w:val="407EC9"/>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6A61C0"/>
    <w:multiLevelType w:val="hybridMultilevel"/>
    <w:tmpl w:val="26F045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8BA4B1E"/>
    <w:multiLevelType w:val="multilevel"/>
    <w:tmpl w:val="CC427BA6"/>
    <w:lvl w:ilvl="0">
      <w:start w:val="1"/>
      <w:numFmt w:val="decimal"/>
      <w:lvlText w:val="%1"/>
      <w:lvlJc w:val="left"/>
      <w:pPr>
        <w:tabs>
          <w:tab w:val="num" w:pos="567"/>
        </w:tabs>
        <w:ind w:left="567" w:hanging="567"/>
      </w:pPr>
      <w:rPr>
        <w:rFonts w:ascii="Arial" w:hAnsi="Arial" w:hint="default"/>
        <w:b w:val="0"/>
        <w:i w:val="0"/>
        <w:sz w:val="22"/>
        <w:szCs w:val="22"/>
      </w:rPr>
    </w:lvl>
    <w:lvl w:ilvl="1">
      <w:start w:val="1"/>
      <w:numFmt w:val="lowerLetter"/>
      <w:lvlText w:val="%2"/>
      <w:lvlJc w:val="left"/>
      <w:pPr>
        <w:tabs>
          <w:tab w:val="num" w:pos="993"/>
        </w:tabs>
        <w:ind w:left="993" w:hanging="567"/>
      </w:pPr>
      <w:rPr>
        <w:rFonts w:ascii="Arial" w:hAnsi="Arial" w:hint="default"/>
        <w:b w:val="0"/>
        <w:i w:val="0"/>
        <w:sz w:val="22"/>
        <w:szCs w:val="22"/>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num w:numId="1">
    <w:abstractNumId w:val="1"/>
  </w:num>
  <w:num w:numId="2">
    <w:abstractNumId w:val="0"/>
  </w:num>
  <w:num w:numId="3">
    <w:abstractNumId w:val="9"/>
  </w:num>
  <w:num w:numId="4">
    <w:abstractNumId w:val="26"/>
  </w:num>
  <w:num w:numId="5">
    <w:abstractNumId w:val="19"/>
  </w:num>
  <w:num w:numId="6">
    <w:abstractNumId w:val="4"/>
  </w:num>
  <w:num w:numId="7">
    <w:abstractNumId w:val="29"/>
  </w:num>
  <w:num w:numId="8">
    <w:abstractNumId w:val="12"/>
  </w:num>
  <w:num w:numId="9">
    <w:abstractNumId w:val="10"/>
  </w:num>
  <w:num w:numId="10">
    <w:abstractNumId w:val="21"/>
  </w:num>
  <w:num w:numId="11">
    <w:abstractNumId w:val="20"/>
  </w:num>
  <w:num w:numId="12">
    <w:abstractNumId w:val="18"/>
  </w:num>
  <w:num w:numId="13">
    <w:abstractNumId w:val="28"/>
  </w:num>
  <w:num w:numId="14">
    <w:abstractNumId w:val="7"/>
  </w:num>
  <w:num w:numId="15">
    <w:abstractNumId w:val="33"/>
  </w:num>
  <w:num w:numId="16">
    <w:abstractNumId w:val="16"/>
  </w:num>
  <w:num w:numId="17">
    <w:abstractNumId w:val="8"/>
  </w:num>
  <w:num w:numId="18">
    <w:abstractNumId w:val="23"/>
  </w:num>
  <w:num w:numId="19">
    <w:abstractNumId w:val="16"/>
  </w:num>
  <w:num w:numId="20">
    <w:abstractNumId w:val="16"/>
  </w:num>
  <w:num w:numId="21">
    <w:abstractNumId w:val="16"/>
  </w:num>
  <w:num w:numId="22">
    <w:abstractNumId w:val="16"/>
  </w:num>
  <w:num w:numId="23">
    <w:abstractNumId w:val="24"/>
  </w:num>
  <w:num w:numId="24">
    <w:abstractNumId w:val="3"/>
  </w:num>
  <w:num w:numId="25">
    <w:abstractNumId w:val="3"/>
  </w:num>
  <w:num w:numId="26">
    <w:abstractNumId w:val="3"/>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22"/>
  </w:num>
  <w:num w:numId="34">
    <w:abstractNumId w:val="22"/>
  </w:num>
  <w:num w:numId="35">
    <w:abstractNumId w:val="22"/>
  </w:num>
  <w:num w:numId="36">
    <w:abstractNumId w:val="14"/>
  </w:num>
  <w:num w:numId="37">
    <w:abstractNumId w:val="7"/>
  </w:num>
  <w:num w:numId="38">
    <w:abstractNumId w:val="18"/>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5"/>
  </w:num>
  <w:num w:numId="45">
    <w:abstractNumId w:val="17"/>
  </w:num>
  <w:num w:numId="46">
    <w:abstractNumId w:val="27"/>
  </w:num>
  <w:num w:numId="47">
    <w:abstractNumId w:val="25"/>
  </w:num>
  <w:num w:numId="48">
    <w:abstractNumId w:val="32"/>
  </w:num>
  <w:num w:numId="49">
    <w:abstractNumId w:val="5"/>
  </w:num>
  <w:num w:numId="50">
    <w:abstractNumId w:val="7"/>
  </w:num>
  <w:num w:numId="51">
    <w:abstractNumId w:val="7"/>
  </w:num>
  <w:num w:numId="52">
    <w:abstractNumId w:val="31"/>
  </w:num>
  <w:num w:numId="53">
    <w:abstractNumId w:val="6"/>
  </w:num>
  <w:num w:numId="54">
    <w:abstractNumId w:val="13"/>
  </w:num>
  <w:num w:numId="55">
    <w:abstractNumId w:val="7"/>
  </w:num>
  <w:num w:numId="56">
    <w:abstractNumId w:val="7"/>
  </w:num>
  <w:num w:numId="57">
    <w:abstractNumId w:val="7"/>
  </w:num>
  <w:num w:numId="58">
    <w:abstractNumId w:val="7"/>
  </w:num>
  <w:num w:numId="59">
    <w:abstractNumId w:val="7"/>
  </w:num>
  <w:num w:numId="60">
    <w:abstractNumId w:val="3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öfbom, Per">
    <w15:presenceInfo w15:providerId="AD" w15:userId="S-1-5-21-3711137892-2375806388-3929695594-111000"/>
  </w15:person>
  <w15:person w15:author="Nikolaos Vastardis">
    <w15:presenceInfo w15:providerId="None" w15:userId="Nikolaos Vastar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trackRevisions/>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74"/>
    <w:rsid w:val="000005D3"/>
    <w:rsid w:val="000049D8"/>
    <w:rsid w:val="00036A03"/>
    <w:rsid w:val="00036B9E"/>
    <w:rsid w:val="000371E8"/>
    <w:rsid w:val="00037DF4"/>
    <w:rsid w:val="0004700E"/>
    <w:rsid w:val="00055F5E"/>
    <w:rsid w:val="00070C13"/>
    <w:rsid w:val="000715C9"/>
    <w:rsid w:val="00076C0F"/>
    <w:rsid w:val="00084F33"/>
    <w:rsid w:val="000976FD"/>
    <w:rsid w:val="000A77A7"/>
    <w:rsid w:val="000B1707"/>
    <w:rsid w:val="000B2881"/>
    <w:rsid w:val="000C1B3E"/>
    <w:rsid w:val="000C349E"/>
    <w:rsid w:val="00110AE7"/>
    <w:rsid w:val="00133940"/>
    <w:rsid w:val="00146E5F"/>
    <w:rsid w:val="00177F4D"/>
    <w:rsid w:val="00180DDA"/>
    <w:rsid w:val="001B2A2D"/>
    <w:rsid w:val="001B737D"/>
    <w:rsid w:val="001C44A3"/>
    <w:rsid w:val="001D02D9"/>
    <w:rsid w:val="001D7C58"/>
    <w:rsid w:val="001E0E15"/>
    <w:rsid w:val="001E1CCD"/>
    <w:rsid w:val="001E1D66"/>
    <w:rsid w:val="001F1B0C"/>
    <w:rsid w:val="001F528A"/>
    <w:rsid w:val="001F704E"/>
    <w:rsid w:val="00201722"/>
    <w:rsid w:val="002125B0"/>
    <w:rsid w:val="00243228"/>
    <w:rsid w:val="00245419"/>
    <w:rsid w:val="00251483"/>
    <w:rsid w:val="00254F2F"/>
    <w:rsid w:val="00255CAA"/>
    <w:rsid w:val="00264305"/>
    <w:rsid w:val="00293B55"/>
    <w:rsid w:val="002A0346"/>
    <w:rsid w:val="002A4487"/>
    <w:rsid w:val="002B49E9"/>
    <w:rsid w:val="002B6CE2"/>
    <w:rsid w:val="002C632E"/>
    <w:rsid w:val="002D3E8B"/>
    <w:rsid w:val="002D4575"/>
    <w:rsid w:val="002D5C0C"/>
    <w:rsid w:val="002E03D1"/>
    <w:rsid w:val="002E6B74"/>
    <w:rsid w:val="002E6FCA"/>
    <w:rsid w:val="003039D6"/>
    <w:rsid w:val="00322FAB"/>
    <w:rsid w:val="00356CD0"/>
    <w:rsid w:val="00362CD9"/>
    <w:rsid w:val="003636AA"/>
    <w:rsid w:val="003761CA"/>
    <w:rsid w:val="00376638"/>
    <w:rsid w:val="00380DAF"/>
    <w:rsid w:val="003859A8"/>
    <w:rsid w:val="003912A1"/>
    <w:rsid w:val="003972CE"/>
    <w:rsid w:val="003B28F5"/>
    <w:rsid w:val="003B42B5"/>
    <w:rsid w:val="003B7B7D"/>
    <w:rsid w:val="003C54CB"/>
    <w:rsid w:val="003C7A2A"/>
    <w:rsid w:val="003D2DC1"/>
    <w:rsid w:val="003D69D0"/>
    <w:rsid w:val="003F2918"/>
    <w:rsid w:val="003F430E"/>
    <w:rsid w:val="003F77FB"/>
    <w:rsid w:val="00400FCF"/>
    <w:rsid w:val="0041088C"/>
    <w:rsid w:val="00412DD0"/>
    <w:rsid w:val="0041482C"/>
    <w:rsid w:val="00420A38"/>
    <w:rsid w:val="00431B19"/>
    <w:rsid w:val="004661AD"/>
    <w:rsid w:val="00493A8C"/>
    <w:rsid w:val="004A6C1D"/>
    <w:rsid w:val="004B06A4"/>
    <w:rsid w:val="004D1D85"/>
    <w:rsid w:val="004D3C3A"/>
    <w:rsid w:val="004E1CD1"/>
    <w:rsid w:val="004F7EFC"/>
    <w:rsid w:val="005107EB"/>
    <w:rsid w:val="00521345"/>
    <w:rsid w:val="00526DF0"/>
    <w:rsid w:val="005370D8"/>
    <w:rsid w:val="00545CC4"/>
    <w:rsid w:val="00551FFF"/>
    <w:rsid w:val="005607A2"/>
    <w:rsid w:val="0057066F"/>
    <w:rsid w:val="0057198B"/>
    <w:rsid w:val="00573CFE"/>
    <w:rsid w:val="005969F2"/>
    <w:rsid w:val="00597FAE"/>
    <w:rsid w:val="005B32A3"/>
    <w:rsid w:val="005B6172"/>
    <w:rsid w:val="005C0D44"/>
    <w:rsid w:val="005C566C"/>
    <w:rsid w:val="005C7E69"/>
    <w:rsid w:val="005E262D"/>
    <w:rsid w:val="005F052B"/>
    <w:rsid w:val="005F23D3"/>
    <w:rsid w:val="005F7E20"/>
    <w:rsid w:val="00605E43"/>
    <w:rsid w:val="00607B40"/>
    <w:rsid w:val="006153BB"/>
    <w:rsid w:val="00624475"/>
    <w:rsid w:val="006652C3"/>
    <w:rsid w:val="00677901"/>
    <w:rsid w:val="00691FD0"/>
    <w:rsid w:val="00692148"/>
    <w:rsid w:val="006A1A1E"/>
    <w:rsid w:val="006C30A1"/>
    <w:rsid w:val="006C5948"/>
    <w:rsid w:val="006F01CB"/>
    <w:rsid w:val="006F2A74"/>
    <w:rsid w:val="006F3FA2"/>
    <w:rsid w:val="007000D4"/>
    <w:rsid w:val="007051F5"/>
    <w:rsid w:val="007052BF"/>
    <w:rsid w:val="007118F5"/>
    <w:rsid w:val="00712AA4"/>
    <w:rsid w:val="007146C4"/>
    <w:rsid w:val="00715AD4"/>
    <w:rsid w:val="00721AA1"/>
    <w:rsid w:val="00724B67"/>
    <w:rsid w:val="007547F8"/>
    <w:rsid w:val="00765622"/>
    <w:rsid w:val="00770B6C"/>
    <w:rsid w:val="00783FEA"/>
    <w:rsid w:val="007A395D"/>
    <w:rsid w:val="007B6BD5"/>
    <w:rsid w:val="007C346C"/>
    <w:rsid w:val="007D117D"/>
    <w:rsid w:val="007E6479"/>
    <w:rsid w:val="0080294B"/>
    <w:rsid w:val="008215B1"/>
    <w:rsid w:val="0082480E"/>
    <w:rsid w:val="00832192"/>
    <w:rsid w:val="00850293"/>
    <w:rsid w:val="00851373"/>
    <w:rsid w:val="00851BA6"/>
    <w:rsid w:val="008528B8"/>
    <w:rsid w:val="0085654D"/>
    <w:rsid w:val="00861160"/>
    <w:rsid w:val="0086654F"/>
    <w:rsid w:val="008A356F"/>
    <w:rsid w:val="008A4653"/>
    <w:rsid w:val="008A4717"/>
    <w:rsid w:val="008A50CC"/>
    <w:rsid w:val="008A5B35"/>
    <w:rsid w:val="008B3040"/>
    <w:rsid w:val="008C51F1"/>
    <w:rsid w:val="008D1694"/>
    <w:rsid w:val="008D79CB"/>
    <w:rsid w:val="008F07BC"/>
    <w:rsid w:val="00920705"/>
    <w:rsid w:val="00922AC2"/>
    <w:rsid w:val="0092692B"/>
    <w:rsid w:val="00930561"/>
    <w:rsid w:val="00943E9C"/>
    <w:rsid w:val="00950F3B"/>
    <w:rsid w:val="00953F4D"/>
    <w:rsid w:val="00960BB8"/>
    <w:rsid w:val="00964F5C"/>
    <w:rsid w:val="00973B57"/>
    <w:rsid w:val="00975900"/>
    <w:rsid w:val="009831C0"/>
    <w:rsid w:val="00983E0E"/>
    <w:rsid w:val="0099161D"/>
    <w:rsid w:val="00A0389B"/>
    <w:rsid w:val="00A123AC"/>
    <w:rsid w:val="00A136E7"/>
    <w:rsid w:val="00A33A3C"/>
    <w:rsid w:val="00A418F1"/>
    <w:rsid w:val="00A446C9"/>
    <w:rsid w:val="00A635D6"/>
    <w:rsid w:val="00A8553A"/>
    <w:rsid w:val="00A93AED"/>
    <w:rsid w:val="00AA12FA"/>
    <w:rsid w:val="00AE1319"/>
    <w:rsid w:val="00AE34BB"/>
    <w:rsid w:val="00B20F1E"/>
    <w:rsid w:val="00B21FFD"/>
    <w:rsid w:val="00B226F2"/>
    <w:rsid w:val="00B274DF"/>
    <w:rsid w:val="00B3709D"/>
    <w:rsid w:val="00B56BDF"/>
    <w:rsid w:val="00B65812"/>
    <w:rsid w:val="00B82DD7"/>
    <w:rsid w:val="00B85CD6"/>
    <w:rsid w:val="00B90A27"/>
    <w:rsid w:val="00B9554D"/>
    <w:rsid w:val="00BB2B9F"/>
    <w:rsid w:val="00BB7D9E"/>
    <w:rsid w:val="00BC2334"/>
    <w:rsid w:val="00BD3089"/>
    <w:rsid w:val="00BD3CB8"/>
    <w:rsid w:val="00BD4E6F"/>
    <w:rsid w:val="00BE1B27"/>
    <w:rsid w:val="00BF32F0"/>
    <w:rsid w:val="00BF4DCE"/>
    <w:rsid w:val="00C0025A"/>
    <w:rsid w:val="00C05CE5"/>
    <w:rsid w:val="00C52CE4"/>
    <w:rsid w:val="00C6171E"/>
    <w:rsid w:val="00C61943"/>
    <w:rsid w:val="00CA6F2C"/>
    <w:rsid w:val="00CB4A05"/>
    <w:rsid w:val="00CD6A13"/>
    <w:rsid w:val="00CF1871"/>
    <w:rsid w:val="00D01874"/>
    <w:rsid w:val="00D019CE"/>
    <w:rsid w:val="00D1133E"/>
    <w:rsid w:val="00D17A34"/>
    <w:rsid w:val="00D26628"/>
    <w:rsid w:val="00D332B3"/>
    <w:rsid w:val="00D55207"/>
    <w:rsid w:val="00D67F1E"/>
    <w:rsid w:val="00D81801"/>
    <w:rsid w:val="00D92B45"/>
    <w:rsid w:val="00D954C9"/>
    <w:rsid w:val="00D958E9"/>
    <w:rsid w:val="00D95962"/>
    <w:rsid w:val="00DC389B"/>
    <w:rsid w:val="00DD0ED6"/>
    <w:rsid w:val="00DE2958"/>
    <w:rsid w:val="00DE2FEE"/>
    <w:rsid w:val="00DE3A15"/>
    <w:rsid w:val="00DF1467"/>
    <w:rsid w:val="00E00BE9"/>
    <w:rsid w:val="00E029AA"/>
    <w:rsid w:val="00E22A11"/>
    <w:rsid w:val="00E31E5C"/>
    <w:rsid w:val="00E44DD2"/>
    <w:rsid w:val="00E558C3"/>
    <w:rsid w:val="00E55927"/>
    <w:rsid w:val="00E60540"/>
    <w:rsid w:val="00E909FD"/>
    <w:rsid w:val="00E912A6"/>
    <w:rsid w:val="00EA4844"/>
    <w:rsid w:val="00EA4D9C"/>
    <w:rsid w:val="00EA5A97"/>
    <w:rsid w:val="00EB2248"/>
    <w:rsid w:val="00EB75EE"/>
    <w:rsid w:val="00EC5C55"/>
    <w:rsid w:val="00EE3CC5"/>
    <w:rsid w:val="00EE4C1D"/>
    <w:rsid w:val="00EF3685"/>
    <w:rsid w:val="00F04350"/>
    <w:rsid w:val="00F133DB"/>
    <w:rsid w:val="00F159EB"/>
    <w:rsid w:val="00F175EE"/>
    <w:rsid w:val="00F25BF4"/>
    <w:rsid w:val="00F267DB"/>
    <w:rsid w:val="00F43DB2"/>
    <w:rsid w:val="00F46F6F"/>
    <w:rsid w:val="00F50970"/>
    <w:rsid w:val="00F60608"/>
    <w:rsid w:val="00F62217"/>
    <w:rsid w:val="00F81ADF"/>
    <w:rsid w:val="00F96BFA"/>
    <w:rsid w:val="00FB17A9"/>
    <w:rsid w:val="00FB289E"/>
    <w:rsid w:val="00FB527C"/>
    <w:rsid w:val="00FB5BB3"/>
    <w:rsid w:val="00FB6F75"/>
    <w:rsid w:val="00FC0EB3"/>
    <w:rsid w:val="00FD675E"/>
    <w:rsid w:val="00FE00BD"/>
    <w:rsid w:val="00FE56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DA6AA77"/>
  <w15:docId w15:val="{7AEE4CB3-B3EC-4A91-93C7-5E4DEC57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7A9"/>
    <w:rPr>
      <w:rFonts w:ascii="Arial" w:hAnsi="Arial" w:cs="Calibri"/>
      <w:sz w:val="22"/>
      <w:szCs w:val="22"/>
    </w:rPr>
  </w:style>
  <w:style w:type="paragraph" w:styleId="Rubrik1">
    <w:name w:val="heading 1"/>
    <w:basedOn w:val="Normal"/>
    <w:next w:val="Brdtext"/>
    <w:link w:val="Rubrik1Char"/>
    <w:qFormat/>
    <w:rsid w:val="00605E43"/>
    <w:pPr>
      <w:keepNext/>
      <w:numPr>
        <w:numId w:val="37"/>
      </w:numPr>
      <w:spacing w:before="240" w:after="240"/>
      <w:outlineLvl w:val="0"/>
    </w:pPr>
    <w:rPr>
      <w:rFonts w:ascii="Calibri" w:hAnsi="Calibri"/>
      <w:b/>
      <w:caps/>
      <w:color w:val="0070C0"/>
      <w:kern w:val="28"/>
      <w:sz w:val="24"/>
      <w:lang w:eastAsia="de-DE"/>
    </w:rPr>
  </w:style>
  <w:style w:type="paragraph" w:styleId="Rubrik2">
    <w:name w:val="heading 2"/>
    <w:basedOn w:val="Normal"/>
    <w:next w:val="Brdtext"/>
    <w:link w:val="Rubrik2Char"/>
    <w:qFormat/>
    <w:rsid w:val="00605E43"/>
    <w:pPr>
      <w:numPr>
        <w:ilvl w:val="1"/>
        <w:numId w:val="37"/>
      </w:numPr>
      <w:spacing w:before="120" w:after="120"/>
      <w:outlineLvl w:val="1"/>
    </w:pPr>
    <w:rPr>
      <w:rFonts w:ascii="Calibri" w:hAnsi="Calibri"/>
      <w:b/>
      <w:color w:val="0070C0"/>
      <w:sz w:val="24"/>
      <w:szCs w:val="24"/>
    </w:rPr>
  </w:style>
  <w:style w:type="paragraph" w:styleId="Rubrik3">
    <w:name w:val="heading 3"/>
    <w:basedOn w:val="Normal"/>
    <w:next w:val="Brdtext"/>
    <w:link w:val="Rubrik3Char"/>
    <w:qFormat/>
    <w:rsid w:val="00D332B3"/>
    <w:pPr>
      <w:keepNext/>
      <w:numPr>
        <w:ilvl w:val="2"/>
        <w:numId w:val="37"/>
      </w:numPr>
      <w:spacing w:before="120" w:after="120"/>
      <w:outlineLvl w:val="2"/>
    </w:pPr>
    <w:rPr>
      <w:szCs w:val="20"/>
      <w:lang w:eastAsia="de-DE"/>
    </w:rPr>
  </w:style>
  <w:style w:type="paragraph" w:styleId="Rubrik4">
    <w:name w:val="heading 4"/>
    <w:basedOn w:val="Normal"/>
    <w:next w:val="Brdtextmedindrag"/>
    <w:link w:val="Rubrik4Char"/>
    <w:rsid w:val="00D332B3"/>
    <w:pPr>
      <w:keepNext/>
      <w:numPr>
        <w:ilvl w:val="3"/>
        <w:numId w:val="37"/>
      </w:numPr>
      <w:spacing w:before="120" w:after="120"/>
      <w:outlineLvl w:val="3"/>
    </w:pPr>
    <w:rPr>
      <w:szCs w:val="20"/>
      <w:lang w:val="en-US" w:eastAsia="de-DE"/>
    </w:rPr>
  </w:style>
  <w:style w:type="paragraph" w:styleId="Rubrik5">
    <w:name w:val="heading 5"/>
    <w:basedOn w:val="Normal"/>
    <w:next w:val="Normal"/>
    <w:link w:val="Rubrik5Char"/>
    <w:rsid w:val="00D332B3"/>
    <w:pPr>
      <w:numPr>
        <w:ilvl w:val="4"/>
        <w:numId w:val="37"/>
      </w:numPr>
      <w:spacing w:before="240" w:after="120"/>
      <w:outlineLvl w:val="4"/>
    </w:pPr>
    <w:rPr>
      <w:rFonts w:eastAsia="Times New Roman" w:cs="Times New Roman"/>
      <w:szCs w:val="20"/>
      <w:lang w:val="de-DE" w:eastAsia="de-DE"/>
    </w:rPr>
  </w:style>
  <w:style w:type="paragraph" w:styleId="Rubrik6">
    <w:name w:val="heading 6"/>
    <w:basedOn w:val="Normal"/>
    <w:next w:val="Brdtextmedindrag2"/>
    <w:link w:val="Rubrik6Char"/>
    <w:rsid w:val="00D332B3"/>
    <w:pPr>
      <w:numPr>
        <w:ilvl w:val="5"/>
        <w:numId w:val="37"/>
      </w:numPr>
      <w:tabs>
        <w:tab w:val="left" w:pos="1418"/>
      </w:tabs>
      <w:spacing w:before="120" w:after="120"/>
      <w:outlineLvl w:val="5"/>
    </w:pPr>
    <w:rPr>
      <w:szCs w:val="20"/>
      <w:lang w:val="de-DE" w:eastAsia="de-DE"/>
    </w:rPr>
  </w:style>
  <w:style w:type="paragraph" w:styleId="Rubrik7">
    <w:name w:val="heading 7"/>
    <w:basedOn w:val="Normal"/>
    <w:next w:val="Brdtextmedindrag2"/>
    <w:link w:val="Rubrik7Char"/>
    <w:rsid w:val="00D332B3"/>
    <w:pPr>
      <w:numPr>
        <w:ilvl w:val="6"/>
        <w:numId w:val="37"/>
      </w:numPr>
      <w:tabs>
        <w:tab w:val="left" w:pos="1701"/>
      </w:tabs>
      <w:spacing w:before="120" w:after="120"/>
      <w:outlineLvl w:val="6"/>
    </w:pPr>
    <w:rPr>
      <w:szCs w:val="20"/>
      <w:lang w:val="de-DE" w:eastAsia="de-DE"/>
    </w:rPr>
  </w:style>
  <w:style w:type="paragraph" w:styleId="Rubrik8">
    <w:name w:val="heading 8"/>
    <w:basedOn w:val="Normal"/>
    <w:next w:val="Brdtextmedindrag2"/>
    <w:link w:val="Rubrik8Char"/>
    <w:rsid w:val="00D332B3"/>
    <w:pPr>
      <w:numPr>
        <w:ilvl w:val="7"/>
        <w:numId w:val="37"/>
      </w:numPr>
      <w:tabs>
        <w:tab w:val="left" w:pos="1985"/>
      </w:tabs>
      <w:spacing w:before="120" w:after="120"/>
      <w:outlineLvl w:val="7"/>
    </w:pPr>
    <w:rPr>
      <w:szCs w:val="20"/>
      <w:lang w:val="de-DE" w:eastAsia="de-DE"/>
    </w:rPr>
  </w:style>
  <w:style w:type="paragraph" w:styleId="Rubrik9">
    <w:name w:val="heading 9"/>
    <w:basedOn w:val="Normal"/>
    <w:next w:val="Brdtextmedindrag2"/>
    <w:link w:val="Rubrik9Char"/>
    <w:rsid w:val="00D332B3"/>
    <w:pPr>
      <w:numPr>
        <w:ilvl w:val="8"/>
        <w:numId w:val="37"/>
      </w:numPr>
      <w:tabs>
        <w:tab w:val="left" w:pos="2268"/>
      </w:tabs>
      <w:spacing w:before="120" w:after="120"/>
      <w:outlineLvl w:val="8"/>
    </w:pPr>
    <w:rPr>
      <w:szCs w:val="20"/>
      <w:lang w:val="de-DE" w:eastAsia="de-D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605E43"/>
    <w:rPr>
      <w:rFonts w:cs="Calibri"/>
      <w:b/>
      <w:caps/>
      <w:color w:val="0070C0"/>
      <w:kern w:val="28"/>
      <w:sz w:val="24"/>
      <w:szCs w:val="22"/>
      <w:lang w:eastAsia="de-DE"/>
    </w:rPr>
  </w:style>
  <w:style w:type="character" w:customStyle="1" w:styleId="Rubrik2Char">
    <w:name w:val="Rubrik 2 Char"/>
    <w:link w:val="Rubrik2"/>
    <w:rsid w:val="00605E43"/>
    <w:rPr>
      <w:rFonts w:cs="Calibri"/>
      <w:b/>
      <w:color w:val="0070C0"/>
      <w:sz w:val="24"/>
      <w:szCs w:val="24"/>
    </w:rPr>
  </w:style>
  <w:style w:type="paragraph" w:customStyle="1" w:styleId="Annex">
    <w:name w:val="Annex"/>
    <w:basedOn w:val="Rubrik1"/>
    <w:next w:val="Normal"/>
    <w:qFormat/>
    <w:rsid w:val="007A395D"/>
    <w:pPr>
      <w:numPr>
        <w:numId w:val="4"/>
      </w:numPr>
      <w:tabs>
        <w:tab w:val="left" w:pos="1701"/>
      </w:tabs>
      <w:jc w:val="both"/>
    </w:pPr>
    <w:rPr>
      <w:snapToGrid w:val="0"/>
      <w:kern w:val="0"/>
      <w:lang w:eastAsia="en-GB"/>
    </w:rPr>
  </w:style>
  <w:style w:type="paragraph" w:customStyle="1" w:styleId="AnnexFigure">
    <w:name w:val="Annex Figure"/>
    <w:basedOn w:val="Normal"/>
    <w:next w:val="Normal"/>
    <w:rsid w:val="008D1694"/>
    <w:pPr>
      <w:numPr>
        <w:numId w:val="5"/>
      </w:numPr>
      <w:spacing w:before="120" w:after="120"/>
      <w:jc w:val="center"/>
    </w:pPr>
    <w:rPr>
      <w:i/>
    </w:rPr>
  </w:style>
  <w:style w:type="paragraph" w:customStyle="1" w:styleId="AnnexHeading1">
    <w:name w:val="Annex Heading 1"/>
    <w:basedOn w:val="Normal"/>
    <w:next w:val="Brdtext"/>
    <w:rsid w:val="008D1694"/>
    <w:pPr>
      <w:numPr>
        <w:numId w:val="6"/>
      </w:numPr>
      <w:spacing w:before="120" w:after="120"/>
    </w:pPr>
    <w:rPr>
      <w:rFonts w:cs="Arial"/>
      <w:b/>
      <w:caps/>
      <w:sz w:val="24"/>
    </w:rPr>
  </w:style>
  <w:style w:type="paragraph" w:customStyle="1" w:styleId="AnnexHeading2">
    <w:name w:val="Annex Heading 2"/>
    <w:basedOn w:val="Normal"/>
    <w:next w:val="Brdtext"/>
    <w:rsid w:val="008D1694"/>
    <w:pPr>
      <w:numPr>
        <w:ilvl w:val="1"/>
        <w:numId w:val="6"/>
      </w:numPr>
      <w:spacing w:before="120" w:after="120"/>
    </w:pPr>
    <w:rPr>
      <w:rFonts w:cs="Arial"/>
      <w:b/>
    </w:rPr>
  </w:style>
  <w:style w:type="paragraph" w:customStyle="1" w:styleId="AnnexHeading3">
    <w:name w:val="Annex Heading 3"/>
    <w:basedOn w:val="Normal"/>
    <w:next w:val="Normal"/>
    <w:rsid w:val="008D1694"/>
    <w:pPr>
      <w:numPr>
        <w:ilvl w:val="2"/>
        <w:numId w:val="6"/>
      </w:numPr>
      <w:spacing w:before="120" w:after="120"/>
    </w:pPr>
    <w:rPr>
      <w:rFonts w:cs="Arial"/>
    </w:rPr>
  </w:style>
  <w:style w:type="paragraph" w:customStyle="1" w:styleId="AnnexHeading4">
    <w:name w:val="Annex Heading 4"/>
    <w:basedOn w:val="Normal"/>
    <w:next w:val="Brdtext"/>
    <w:rsid w:val="008D1694"/>
    <w:pPr>
      <w:numPr>
        <w:ilvl w:val="3"/>
        <w:numId w:val="6"/>
      </w:numPr>
      <w:spacing w:before="120" w:after="120"/>
    </w:pPr>
    <w:rPr>
      <w:rFonts w:cs="Arial"/>
    </w:rPr>
  </w:style>
  <w:style w:type="paragraph" w:customStyle="1" w:styleId="AnnexTable">
    <w:name w:val="Annex Table"/>
    <w:basedOn w:val="Normal"/>
    <w:next w:val="Normal"/>
    <w:rsid w:val="008D1694"/>
    <w:pPr>
      <w:numPr>
        <w:numId w:val="7"/>
      </w:numPr>
      <w:tabs>
        <w:tab w:val="left" w:pos="1418"/>
      </w:tabs>
      <w:spacing w:before="120" w:after="120"/>
      <w:jc w:val="center"/>
    </w:pPr>
    <w:rPr>
      <w:i/>
    </w:rPr>
  </w:style>
  <w:style w:type="paragraph" w:styleId="Brdtext">
    <w:name w:val="Body Text"/>
    <w:basedOn w:val="Normal"/>
    <w:link w:val="BrdtextChar"/>
    <w:qFormat/>
    <w:rsid w:val="008D1694"/>
    <w:pPr>
      <w:spacing w:after="120"/>
      <w:jc w:val="both"/>
    </w:pPr>
  </w:style>
  <w:style w:type="character" w:customStyle="1" w:styleId="BrdtextChar">
    <w:name w:val="Brödtext Char"/>
    <w:link w:val="Brdtext"/>
    <w:rsid w:val="00E00BE9"/>
    <w:rPr>
      <w:rFonts w:ascii="Arial" w:hAnsi="Arial" w:cs="Times New Roman"/>
      <w:szCs w:val="24"/>
    </w:rPr>
  </w:style>
  <w:style w:type="paragraph" w:customStyle="1" w:styleId="Bullet1">
    <w:name w:val="Bullet 1"/>
    <w:basedOn w:val="Normal"/>
    <w:qFormat/>
    <w:rsid w:val="001C44A3"/>
    <w:pPr>
      <w:numPr>
        <w:numId w:val="10"/>
      </w:numPr>
      <w:tabs>
        <w:tab w:val="clear" w:pos="720"/>
        <w:tab w:val="left" w:pos="1134"/>
      </w:tabs>
      <w:spacing w:after="120"/>
      <w:ind w:left="1134" w:hanging="567"/>
      <w:jc w:val="both"/>
      <w:outlineLvl w:val="0"/>
    </w:pPr>
    <w:rPr>
      <w:rFonts w:cs="Arial"/>
      <w:lang w:eastAsia="de-DE"/>
    </w:rPr>
  </w:style>
  <w:style w:type="paragraph" w:customStyle="1" w:styleId="Bullet1text">
    <w:name w:val="Bullet 1 text"/>
    <w:basedOn w:val="Normal"/>
    <w:rsid w:val="008D1694"/>
    <w:pPr>
      <w:suppressAutoHyphens/>
      <w:spacing w:after="120"/>
      <w:ind w:left="1134"/>
      <w:jc w:val="both"/>
    </w:pPr>
    <w:rPr>
      <w:rFonts w:cs="Arial"/>
      <w:lang w:val="fr-FR"/>
    </w:rPr>
  </w:style>
  <w:style w:type="paragraph" w:customStyle="1" w:styleId="Bullet2">
    <w:name w:val="Bullet 2"/>
    <w:basedOn w:val="Normal"/>
    <w:qFormat/>
    <w:rsid w:val="001C44A3"/>
    <w:pPr>
      <w:numPr>
        <w:numId w:val="11"/>
      </w:numPr>
      <w:tabs>
        <w:tab w:val="left" w:pos="1701"/>
      </w:tabs>
      <w:spacing w:after="120"/>
      <w:ind w:left="1701" w:hanging="567"/>
      <w:jc w:val="both"/>
    </w:pPr>
    <w:rPr>
      <w:rFonts w:cs="Arial"/>
    </w:rPr>
  </w:style>
  <w:style w:type="paragraph" w:customStyle="1" w:styleId="Bullet2text">
    <w:name w:val="Bullet 2 text"/>
    <w:basedOn w:val="Normal"/>
    <w:rsid w:val="008D1694"/>
    <w:pPr>
      <w:suppressAutoHyphens/>
      <w:spacing w:after="120"/>
      <w:ind w:left="1701"/>
      <w:jc w:val="both"/>
    </w:pPr>
    <w:rPr>
      <w:rFonts w:cs="Arial"/>
    </w:rPr>
  </w:style>
  <w:style w:type="paragraph" w:customStyle="1" w:styleId="Bullet3">
    <w:name w:val="Bullet 3"/>
    <w:basedOn w:val="Normal"/>
    <w:rsid w:val="00CF1871"/>
    <w:pPr>
      <w:numPr>
        <w:numId w:val="38"/>
      </w:numPr>
      <w:tabs>
        <w:tab w:val="left" w:pos="2268"/>
      </w:tabs>
      <w:spacing w:after="60"/>
      <w:ind w:left="2268" w:hanging="567"/>
      <w:jc w:val="both"/>
    </w:pPr>
    <w:rPr>
      <w:rFonts w:cs="Arial"/>
      <w:sz w:val="20"/>
    </w:rPr>
  </w:style>
  <w:style w:type="paragraph" w:customStyle="1" w:styleId="Bullet3text">
    <w:name w:val="Bullet 3 text"/>
    <w:basedOn w:val="Normal"/>
    <w:rsid w:val="008D1694"/>
    <w:pPr>
      <w:suppressAutoHyphens/>
      <w:spacing w:after="60"/>
      <w:ind w:left="2268"/>
    </w:pPr>
    <w:rPr>
      <w:rFonts w:cs="Arial"/>
      <w:sz w:val="20"/>
    </w:rPr>
  </w:style>
  <w:style w:type="paragraph" w:customStyle="1" w:styleId="Figure">
    <w:name w:val="Figure_#"/>
    <w:basedOn w:val="Normal"/>
    <w:next w:val="Normal"/>
    <w:qFormat/>
    <w:rsid w:val="008D1694"/>
    <w:pPr>
      <w:numPr>
        <w:numId w:val="13"/>
      </w:numPr>
      <w:spacing w:before="120" w:after="120"/>
      <w:jc w:val="center"/>
    </w:pPr>
    <w:rPr>
      <w:i/>
      <w:szCs w:val="20"/>
    </w:rPr>
  </w:style>
  <w:style w:type="paragraph" w:styleId="Sidfot">
    <w:name w:val="footer"/>
    <w:basedOn w:val="Normal"/>
    <w:link w:val="SidfotChar"/>
    <w:rsid w:val="008D1694"/>
    <w:pPr>
      <w:tabs>
        <w:tab w:val="center" w:pos="4820"/>
        <w:tab w:val="right" w:pos="9639"/>
      </w:tabs>
    </w:pPr>
  </w:style>
  <w:style w:type="character" w:customStyle="1" w:styleId="SidfotChar">
    <w:name w:val="Sidfot Char"/>
    <w:link w:val="Sidfot"/>
    <w:rsid w:val="00084F33"/>
    <w:rPr>
      <w:rFonts w:ascii="Arial" w:hAnsi="Arial" w:cs="Times New Roman"/>
      <w:szCs w:val="24"/>
    </w:rPr>
  </w:style>
  <w:style w:type="paragraph" w:styleId="Sidhuvud">
    <w:name w:val="header"/>
    <w:basedOn w:val="Normal"/>
    <w:link w:val="SidhuvudChar"/>
    <w:rsid w:val="008D1694"/>
    <w:pPr>
      <w:tabs>
        <w:tab w:val="center" w:pos="4820"/>
        <w:tab w:val="right" w:pos="9639"/>
      </w:tabs>
    </w:pPr>
  </w:style>
  <w:style w:type="character" w:customStyle="1" w:styleId="SidhuvudChar">
    <w:name w:val="Sidhuvud Char"/>
    <w:link w:val="Sidhuvud"/>
    <w:rsid w:val="005C566C"/>
    <w:rPr>
      <w:rFonts w:ascii="Arial" w:eastAsia="Calibri" w:hAnsi="Arial" w:cs="Times New Roman"/>
      <w:szCs w:val="24"/>
      <w:lang w:eastAsia="en-GB"/>
    </w:rPr>
  </w:style>
  <w:style w:type="character" w:customStyle="1" w:styleId="Rubrik3Char">
    <w:name w:val="Rubrik 3 Char"/>
    <w:link w:val="Rubrik3"/>
    <w:rsid w:val="00E00BE9"/>
    <w:rPr>
      <w:rFonts w:ascii="Arial" w:hAnsi="Arial" w:cs="Calibri"/>
      <w:szCs w:val="20"/>
      <w:lang w:eastAsia="de-DE"/>
    </w:rPr>
  </w:style>
  <w:style w:type="character" w:customStyle="1" w:styleId="Rubrik4Char">
    <w:name w:val="Rubrik 4 Char"/>
    <w:link w:val="Rubrik4"/>
    <w:rsid w:val="00E00BE9"/>
    <w:rPr>
      <w:rFonts w:ascii="Arial" w:hAnsi="Arial" w:cs="Calibri"/>
      <w:szCs w:val="20"/>
      <w:lang w:val="en-US" w:eastAsia="de-DE"/>
    </w:rPr>
  </w:style>
  <w:style w:type="character" w:customStyle="1" w:styleId="Rubrik5Char">
    <w:name w:val="Rubrik 5 Char"/>
    <w:link w:val="Rubrik5"/>
    <w:rsid w:val="00D332B3"/>
    <w:rPr>
      <w:rFonts w:ascii="Arial" w:eastAsia="Times New Roman" w:hAnsi="Arial" w:cs="Times New Roman"/>
      <w:szCs w:val="20"/>
      <w:lang w:val="de-DE" w:eastAsia="de-DE"/>
    </w:rPr>
  </w:style>
  <w:style w:type="character" w:customStyle="1" w:styleId="Rubrik6Char">
    <w:name w:val="Rubrik 6 Char"/>
    <w:link w:val="Rubrik6"/>
    <w:rsid w:val="00E00BE9"/>
    <w:rPr>
      <w:rFonts w:ascii="Arial" w:hAnsi="Arial" w:cs="Calibri"/>
      <w:szCs w:val="20"/>
      <w:lang w:val="de-DE" w:eastAsia="de-DE"/>
    </w:rPr>
  </w:style>
  <w:style w:type="character" w:customStyle="1" w:styleId="Rubrik7Char">
    <w:name w:val="Rubrik 7 Char"/>
    <w:link w:val="Rubrik7"/>
    <w:rsid w:val="00E00BE9"/>
    <w:rPr>
      <w:rFonts w:ascii="Arial" w:hAnsi="Arial" w:cs="Calibri"/>
      <w:szCs w:val="20"/>
      <w:lang w:val="de-DE" w:eastAsia="de-DE"/>
    </w:rPr>
  </w:style>
  <w:style w:type="character" w:customStyle="1" w:styleId="Rubrik8Char">
    <w:name w:val="Rubrik 8 Char"/>
    <w:link w:val="Rubrik8"/>
    <w:rsid w:val="00E00BE9"/>
    <w:rPr>
      <w:rFonts w:ascii="Arial" w:hAnsi="Arial" w:cs="Calibri"/>
      <w:szCs w:val="20"/>
      <w:lang w:val="de-DE" w:eastAsia="de-DE"/>
    </w:rPr>
  </w:style>
  <w:style w:type="character" w:customStyle="1" w:styleId="Rubrik9Char">
    <w:name w:val="Rubrik 9 Char"/>
    <w:link w:val="Rubrik9"/>
    <w:rsid w:val="00E00BE9"/>
    <w:rPr>
      <w:rFonts w:ascii="Arial" w:hAnsi="Arial" w:cs="Calibri"/>
      <w:szCs w:val="20"/>
      <w:lang w:val="de-DE" w:eastAsia="de-DE"/>
    </w:rPr>
  </w:style>
  <w:style w:type="character" w:styleId="Hyperlnk">
    <w:name w:val="Hyperlink"/>
    <w:uiPriority w:val="99"/>
    <w:rsid w:val="00FC0EB3"/>
    <w:rPr>
      <w:dstrike w:val="0"/>
      <w:bdr w:val="none" w:sz="0" w:space="0" w:color="auto"/>
      <w:vertAlign w:val="baseline"/>
    </w:rPr>
  </w:style>
  <w:style w:type="paragraph" w:customStyle="1" w:styleId="List1">
    <w:name w:val="List 1"/>
    <w:basedOn w:val="Normal"/>
    <w:qFormat/>
    <w:rsid w:val="002E6B74"/>
    <w:pPr>
      <w:numPr>
        <w:numId w:val="22"/>
      </w:numPr>
      <w:spacing w:after="120"/>
      <w:jc w:val="both"/>
    </w:pPr>
    <w:rPr>
      <w:rFonts w:eastAsia="MS Mincho"/>
      <w:lang w:eastAsia="ja-JP"/>
    </w:rPr>
  </w:style>
  <w:style w:type="paragraph" w:customStyle="1" w:styleId="List1indent2">
    <w:name w:val="List 1 indent 2"/>
    <w:basedOn w:val="Normal"/>
    <w:rsid w:val="00765622"/>
    <w:pPr>
      <w:widowControl w:val="0"/>
      <w:numPr>
        <w:ilvl w:val="2"/>
        <w:numId w:val="22"/>
      </w:numPr>
      <w:autoSpaceDE w:val="0"/>
      <w:autoSpaceDN w:val="0"/>
      <w:adjustRightInd w:val="0"/>
      <w:spacing w:after="120"/>
      <w:jc w:val="both"/>
    </w:pPr>
    <w:rPr>
      <w:rFonts w:cs="Arial"/>
      <w:sz w:val="20"/>
      <w:szCs w:val="20"/>
    </w:rPr>
  </w:style>
  <w:style w:type="paragraph" w:customStyle="1" w:styleId="List1indent2text">
    <w:name w:val="List 1 indent 2 text"/>
    <w:basedOn w:val="Normal"/>
    <w:rsid w:val="008D1694"/>
    <w:pPr>
      <w:spacing w:after="60"/>
      <w:ind w:left="1701"/>
      <w:jc w:val="both"/>
    </w:pPr>
    <w:rPr>
      <w:rFonts w:cs="Arial"/>
      <w:sz w:val="20"/>
    </w:rPr>
  </w:style>
  <w:style w:type="paragraph" w:customStyle="1" w:styleId="List1indenttext">
    <w:name w:val="List 1 indent text"/>
    <w:basedOn w:val="Normal"/>
    <w:rsid w:val="008D1694"/>
    <w:pPr>
      <w:spacing w:after="120"/>
      <w:ind w:left="1134"/>
      <w:jc w:val="both"/>
    </w:pPr>
    <w:rPr>
      <w:szCs w:val="20"/>
    </w:rPr>
  </w:style>
  <w:style w:type="paragraph" w:customStyle="1" w:styleId="List1text">
    <w:name w:val="List 1 text"/>
    <w:basedOn w:val="Normal"/>
    <w:qFormat/>
    <w:rsid w:val="008D1694"/>
    <w:pPr>
      <w:spacing w:after="120"/>
      <w:ind w:left="567"/>
    </w:pPr>
    <w:rPr>
      <w:rFonts w:cs="Arial"/>
    </w:rPr>
  </w:style>
  <w:style w:type="character" w:styleId="Sidnummer">
    <w:name w:val="page number"/>
    <w:basedOn w:val="Standardstycketeckensnitt"/>
    <w:rsid w:val="008D1694"/>
  </w:style>
  <w:style w:type="paragraph" w:styleId="Figurfrteckning">
    <w:name w:val="table of figures"/>
    <w:basedOn w:val="Normal"/>
    <w:next w:val="Normal"/>
    <w:uiPriority w:val="99"/>
    <w:rsid w:val="00A8553A"/>
    <w:pPr>
      <w:tabs>
        <w:tab w:val="left" w:pos="1418"/>
        <w:tab w:val="right" w:pos="9639"/>
      </w:tabs>
      <w:spacing w:before="60" w:after="60"/>
      <w:ind w:left="1418" w:right="282" w:hanging="1418"/>
    </w:pPr>
    <w:rPr>
      <w:rFonts w:eastAsia="Times New Roman" w:cs="Times New Roman"/>
      <w:szCs w:val="24"/>
      <w:lang w:eastAsia="en-US"/>
    </w:rPr>
  </w:style>
  <w:style w:type="paragraph" w:customStyle="1" w:styleId="Table">
    <w:name w:val="Table_#"/>
    <w:basedOn w:val="Normal"/>
    <w:next w:val="Normal"/>
    <w:qFormat/>
    <w:rsid w:val="008D1694"/>
    <w:pPr>
      <w:numPr>
        <w:numId w:val="18"/>
      </w:numPr>
      <w:spacing w:before="120" w:after="120"/>
      <w:jc w:val="center"/>
    </w:pPr>
    <w:rPr>
      <w:i/>
      <w:szCs w:val="20"/>
    </w:rPr>
  </w:style>
  <w:style w:type="paragraph" w:styleId="Innehll1">
    <w:name w:val="toc 1"/>
    <w:basedOn w:val="Normal"/>
    <w:next w:val="Normal"/>
    <w:uiPriority w:val="39"/>
    <w:rsid w:val="00960BB8"/>
    <w:pPr>
      <w:tabs>
        <w:tab w:val="left" w:pos="567"/>
        <w:tab w:val="right" w:pos="9639"/>
      </w:tabs>
      <w:spacing w:before="120"/>
      <w:ind w:right="284"/>
    </w:pPr>
    <w:rPr>
      <w:rFonts w:eastAsia="Times New Roman" w:cs="Arial"/>
      <w:bCs/>
      <w:iCs/>
      <w:caps/>
      <w:lang w:eastAsia="en-US"/>
    </w:rPr>
  </w:style>
  <w:style w:type="paragraph" w:styleId="Innehll2">
    <w:name w:val="toc 2"/>
    <w:basedOn w:val="Normal"/>
    <w:next w:val="Normal"/>
    <w:uiPriority w:val="39"/>
    <w:rsid w:val="001F528A"/>
    <w:pPr>
      <w:tabs>
        <w:tab w:val="left" w:pos="1418"/>
        <w:tab w:val="right" w:pos="9639"/>
      </w:tabs>
      <w:spacing w:before="120"/>
      <w:ind w:left="1418" w:right="284" w:hanging="851"/>
    </w:pPr>
    <w:rPr>
      <w:rFonts w:eastAsia="Times New Roman" w:cs="Times New Roman"/>
      <w:bCs/>
      <w:szCs w:val="26"/>
      <w:lang w:eastAsia="en-US"/>
    </w:rPr>
  </w:style>
  <w:style w:type="paragraph" w:styleId="Innehll3">
    <w:name w:val="toc 3"/>
    <w:basedOn w:val="Normal"/>
    <w:next w:val="Normal"/>
    <w:uiPriority w:val="39"/>
    <w:rsid w:val="001F528A"/>
    <w:pPr>
      <w:tabs>
        <w:tab w:val="left" w:pos="2268"/>
        <w:tab w:val="right" w:pos="9639"/>
      </w:tabs>
      <w:ind w:left="2268" w:right="284" w:hanging="850"/>
    </w:pPr>
    <w:rPr>
      <w:rFonts w:ascii="Calibri" w:eastAsia="Times New Roman" w:hAnsi="Calibri" w:cs="Times New Roman"/>
      <w:noProof/>
    </w:rPr>
  </w:style>
  <w:style w:type="paragraph" w:styleId="Innehll4">
    <w:name w:val="toc 4"/>
    <w:basedOn w:val="Normal"/>
    <w:next w:val="Normal"/>
    <w:uiPriority w:val="39"/>
    <w:rsid w:val="00960BB8"/>
    <w:pPr>
      <w:tabs>
        <w:tab w:val="left" w:pos="1418"/>
        <w:tab w:val="right" w:pos="9639"/>
      </w:tabs>
      <w:spacing w:before="120" w:after="120"/>
      <w:ind w:left="1418" w:right="284" w:hanging="1418"/>
    </w:pPr>
    <w:rPr>
      <w:rFonts w:eastAsia="Times New Roman" w:cs="Times New Roman"/>
      <w:b/>
      <w:caps/>
      <w:szCs w:val="24"/>
      <w:lang w:eastAsia="en-US"/>
    </w:rPr>
  </w:style>
  <w:style w:type="paragraph" w:styleId="Innehll5">
    <w:name w:val="toc 5"/>
    <w:basedOn w:val="Normal"/>
    <w:next w:val="Normal"/>
    <w:autoRedefine/>
    <w:semiHidden/>
    <w:rsid w:val="00960BB8"/>
    <w:pPr>
      <w:ind w:left="880"/>
    </w:pPr>
    <w:rPr>
      <w:rFonts w:ascii="Times New Roman" w:eastAsia="Times New Roman" w:hAnsi="Times New Roman" w:cs="Times New Roman"/>
      <w:szCs w:val="24"/>
      <w:lang w:eastAsia="en-US"/>
    </w:rPr>
  </w:style>
  <w:style w:type="paragraph" w:styleId="Innehll6">
    <w:name w:val="toc 6"/>
    <w:basedOn w:val="Normal"/>
    <w:next w:val="Normal"/>
    <w:autoRedefine/>
    <w:semiHidden/>
    <w:rsid w:val="00960BB8"/>
    <w:pPr>
      <w:ind w:left="1100"/>
    </w:pPr>
    <w:rPr>
      <w:rFonts w:ascii="Times New Roman" w:eastAsia="Times New Roman" w:hAnsi="Times New Roman" w:cs="Times New Roman"/>
      <w:szCs w:val="24"/>
      <w:lang w:eastAsia="en-US"/>
    </w:rPr>
  </w:style>
  <w:style w:type="paragraph" w:styleId="Innehll7">
    <w:name w:val="toc 7"/>
    <w:basedOn w:val="Normal"/>
    <w:next w:val="Normal"/>
    <w:autoRedefine/>
    <w:semiHidden/>
    <w:rsid w:val="00243228"/>
    <w:pPr>
      <w:ind w:left="1200"/>
    </w:pPr>
    <w:rPr>
      <w:sz w:val="20"/>
      <w:szCs w:val="20"/>
    </w:rPr>
  </w:style>
  <w:style w:type="paragraph" w:styleId="Innehll8">
    <w:name w:val="toc 8"/>
    <w:basedOn w:val="Normal"/>
    <w:next w:val="Normal"/>
    <w:autoRedefine/>
    <w:semiHidden/>
    <w:rsid w:val="00243228"/>
    <w:pPr>
      <w:ind w:left="1440"/>
    </w:pPr>
    <w:rPr>
      <w:sz w:val="20"/>
      <w:szCs w:val="20"/>
    </w:rPr>
  </w:style>
  <w:style w:type="paragraph" w:styleId="Innehll9">
    <w:name w:val="toc 9"/>
    <w:basedOn w:val="Normal"/>
    <w:next w:val="Normal"/>
    <w:autoRedefine/>
    <w:semiHidden/>
    <w:rsid w:val="00243228"/>
    <w:pPr>
      <w:ind w:left="1680"/>
    </w:pPr>
    <w:rPr>
      <w:sz w:val="20"/>
      <w:szCs w:val="20"/>
    </w:rPr>
  </w:style>
  <w:style w:type="numbering" w:styleId="Artikelsektion">
    <w:name w:val="Outline List 3"/>
    <w:basedOn w:val="Ingenlista"/>
    <w:rsid w:val="008D1694"/>
    <w:pPr>
      <w:numPr>
        <w:numId w:val="9"/>
      </w:numPr>
    </w:pPr>
  </w:style>
  <w:style w:type="paragraph" w:styleId="Brdtextmedindrag">
    <w:name w:val="Body Text Indent"/>
    <w:basedOn w:val="Normal"/>
    <w:link w:val="BrdtextmedindragChar"/>
    <w:rsid w:val="008D1694"/>
    <w:pPr>
      <w:spacing w:after="120"/>
      <w:ind w:left="567"/>
    </w:pPr>
  </w:style>
  <w:style w:type="character" w:customStyle="1" w:styleId="BrdtextmedindragChar">
    <w:name w:val="Brödtext med indrag Char"/>
    <w:link w:val="Brdtextmedindrag"/>
    <w:rsid w:val="00243228"/>
    <w:rPr>
      <w:rFonts w:ascii="Arial" w:hAnsi="Arial" w:cs="Times New Roman"/>
      <w:szCs w:val="24"/>
    </w:rPr>
  </w:style>
  <w:style w:type="paragraph" w:styleId="Brdtextmedindrag2">
    <w:name w:val="Body Text Indent 2"/>
    <w:basedOn w:val="Normal"/>
    <w:link w:val="Brdtextmedindrag2Char"/>
    <w:rsid w:val="008D1694"/>
    <w:pPr>
      <w:spacing w:after="120"/>
      <w:ind w:left="1134"/>
      <w:jc w:val="both"/>
    </w:pPr>
    <w:rPr>
      <w:lang w:eastAsia="de-DE"/>
    </w:rPr>
  </w:style>
  <w:style w:type="character" w:customStyle="1" w:styleId="Brdtextmedindrag2Char">
    <w:name w:val="Brödtext med indrag 2 Char"/>
    <w:link w:val="Brdtextmedindrag2"/>
    <w:rsid w:val="00243228"/>
    <w:rPr>
      <w:rFonts w:ascii="Arial" w:hAnsi="Arial" w:cs="Times New Roman"/>
      <w:szCs w:val="24"/>
      <w:lang w:eastAsia="de-DE"/>
    </w:rPr>
  </w:style>
  <w:style w:type="character" w:styleId="Fotnotsreferens">
    <w:name w:val="footnote reference"/>
    <w:semiHidden/>
    <w:rsid w:val="008D1694"/>
    <w:rPr>
      <w:rFonts w:ascii="Arial" w:hAnsi="Arial"/>
      <w:sz w:val="16"/>
    </w:rPr>
  </w:style>
  <w:style w:type="paragraph" w:styleId="Fotnotstext">
    <w:name w:val="footnote text"/>
    <w:basedOn w:val="Normal"/>
    <w:link w:val="FotnotstextChar"/>
    <w:semiHidden/>
    <w:rsid w:val="00243228"/>
    <w:rPr>
      <w:sz w:val="20"/>
      <w:szCs w:val="20"/>
    </w:rPr>
  </w:style>
  <w:style w:type="character" w:customStyle="1" w:styleId="FotnotstextChar">
    <w:name w:val="Fotnotstext Char"/>
    <w:link w:val="Fotnotstext"/>
    <w:semiHidden/>
    <w:rsid w:val="00243228"/>
    <w:rPr>
      <w:rFonts w:ascii="Arial" w:hAnsi="Arial" w:cs="Times New Roman"/>
      <w:sz w:val="20"/>
      <w:szCs w:val="20"/>
    </w:rPr>
  </w:style>
  <w:style w:type="paragraph" w:styleId="Underrubrik">
    <w:name w:val="Subtitle"/>
    <w:basedOn w:val="Normal"/>
    <w:link w:val="UnderrubrikChar"/>
    <w:qFormat/>
    <w:rsid w:val="008D1694"/>
    <w:pPr>
      <w:spacing w:after="60"/>
      <w:jc w:val="center"/>
      <w:outlineLvl w:val="1"/>
    </w:pPr>
    <w:rPr>
      <w:rFonts w:cs="Arial"/>
    </w:rPr>
  </w:style>
  <w:style w:type="character" w:customStyle="1" w:styleId="UnderrubrikChar">
    <w:name w:val="Underrubrik Char"/>
    <w:link w:val="Underrubrik"/>
    <w:rsid w:val="00243228"/>
    <w:rPr>
      <w:rFonts w:ascii="Arial" w:hAnsi="Arial" w:cs="Arial"/>
      <w:szCs w:val="24"/>
    </w:rPr>
  </w:style>
  <w:style w:type="paragraph" w:styleId="Rubrik">
    <w:name w:val="Title"/>
    <w:basedOn w:val="Normal"/>
    <w:link w:val="RubrikChar"/>
    <w:qFormat/>
    <w:rsid w:val="00943E9C"/>
    <w:pPr>
      <w:spacing w:before="120" w:after="240"/>
      <w:jc w:val="center"/>
      <w:outlineLvl w:val="0"/>
    </w:pPr>
    <w:rPr>
      <w:rFonts w:cs="Arial"/>
      <w:b/>
      <w:bCs/>
      <w:kern w:val="28"/>
      <w:sz w:val="32"/>
      <w:szCs w:val="32"/>
    </w:rPr>
  </w:style>
  <w:style w:type="character" w:customStyle="1" w:styleId="RubrikChar">
    <w:name w:val="Rubrik Char"/>
    <w:link w:val="Rubrik"/>
    <w:rsid w:val="00943E9C"/>
    <w:rPr>
      <w:rFonts w:ascii="Arial" w:hAnsi="Arial" w:cs="Arial"/>
      <w:b/>
      <w:bCs/>
      <w:kern w:val="28"/>
      <w:sz w:val="32"/>
      <w:szCs w:val="32"/>
    </w:rPr>
  </w:style>
  <w:style w:type="paragraph" w:customStyle="1" w:styleId="List1indent1">
    <w:name w:val="List 1 indent 1"/>
    <w:basedOn w:val="Normal"/>
    <w:qFormat/>
    <w:rsid w:val="00765622"/>
    <w:pPr>
      <w:numPr>
        <w:ilvl w:val="1"/>
        <w:numId w:val="22"/>
      </w:numPr>
      <w:spacing w:after="120"/>
      <w:jc w:val="both"/>
    </w:pPr>
    <w:rPr>
      <w:rFonts w:cs="Arial"/>
    </w:rPr>
  </w:style>
  <w:style w:type="paragraph" w:customStyle="1" w:styleId="List1indent1text">
    <w:name w:val="List 1 indent 1 text"/>
    <w:basedOn w:val="Normal"/>
    <w:rsid w:val="008D1694"/>
    <w:pPr>
      <w:spacing w:after="120"/>
      <w:ind w:left="1134"/>
      <w:jc w:val="both"/>
    </w:pPr>
    <w:rPr>
      <w:rFonts w:cs="Arial"/>
      <w:lang w:eastAsia="fr-FR"/>
    </w:rPr>
  </w:style>
  <w:style w:type="paragraph" w:customStyle="1" w:styleId="References">
    <w:name w:val="References"/>
    <w:basedOn w:val="Normal"/>
    <w:qFormat/>
    <w:rsid w:val="008D1694"/>
    <w:pPr>
      <w:numPr>
        <w:numId w:val="17"/>
      </w:numPr>
      <w:spacing w:after="120"/>
    </w:pPr>
    <w:rPr>
      <w:szCs w:val="20"/>
    </w:rPr>
  </w:style>
  <w:style w:type="paragraph" w:customStyle="1" w:styleId="AppendixHeading1">
    <w:name w:val="Appendix Heading 1"/>
    <w:basedOn w:val="Normal"/>
    <w:next w:val="Brdtext"/>
    <w:rsid w:val="008D1694"/>
    <w:pPr>
      <w:numPr>
        <w:numId w:val="8"/>
      </w:numPr>
      <w:spacing w:before="120" w:after="120"/>
    </w:pPr>
    <w:rPr>
      <w:rFonts w:cs="Arial"/>
      <w:b/>
      <w:caps/>
      <w:sz w:val="24"/>
    </w:rPr>
  </w:style>
  <w:style w:type="paragraph" w:customStyle="1" w:styleId="AppendixHeading2">
    <w:name w:val="Appendix Heading 2"/>
    <w:basedOn w:val="Normal"/>
    <w:next w:val="Brdtext"/>
    <w:rsid w:val="008D1694"/>
    <w:pPr>
      <w:numPr>
        <w:ilvl w:val="1"/>
        <w:numId w:val="8"/>
      </w:numPr>
      <w:spacing w:before="120" w:after="120"/>
    </w:pPr>
    <w:rPr>
      <w:rFonts w:cs="Arial"/>
      <w:b/>
    </w:rPr>
  </w:style>
  <w:style w:type="paragraph" w:customStyle="1" w:styleId="AppendixHeading3">
    <w:name w:val="Appendix Heading 3"/>
    <w:basedOn w:val="Normal"/>
    <w:next w:val="Normal"/>
    <w:rsid w:val="008D1694"/>
    <w:pPr>
      <w:numPr>
        <w:ilvl w:val="2"/>
        <w:numId w:val="8"/>
      </w:numPr>
      <w:spacing w:before="120" w:after="120"/>
    </w:pPr>
    <w:rPr>
      <w:rFonts w:cs="Arial"/>
    </w:rPr>
  </w:style>
  <w:style w:type="paragraph" w:customStyle="1" w:styleId="AppendixHeading4">
    <w:name w:val="Appendix Heading 4"/>
    <w:basedOn w:val="Normal"/>
    <w:next w:val="Brdtext"/>
    <w:rsid w:val="008D1694"/>
    <w:pPr>
      <w:numPr>
        <w:ilvl w:val="3"/>
        <w:numId w:val="8"/>
      </w:numPr>
      <w:spacing w:before="120" w:after="120"/>
    </w:pPr>
    <w:rPr>
      <w:rFonts w:cs="Arial"/>
    </w:rPr>
  </w:style>
  <w:style w:type="paragraph" w:customStyle="1" w:styleId="equation">
    <w:name w:val="equation"/>
    <w:basedOn w:val="Normal"/>
    <w:next w:val="Brdtext"/>
    <w:qFormat/>
    <w:rsid w:val="008A50CC"/>
    <w:pPr>
      <w:keepNext/>
      <w:numPr>
        <w:numId w:val="36"/>
      </w:numPr>
      <w:tabs>
        <w:tab w:val="left" w:pos="142"/>
      </w:tabs>
      <w:spacing w:after="120"/>
      <w:jc w:val="right"/>
    </w:pPr>
    <w:rPr>
      <w:rFonts w:eastAsia="Times New Roman" w:cs="Times New Roman"/>
      <w:szCs w:val="24"/>
      <w:lang w:eastAsia="en-US"/>
    </w:rPr>
  </w:style>
  <w:style w:type="table" w:styleId="Tabellrutnt">
    <w:name w:val="Table Grid"/>
    <w:basedOn w:val="Normaltabell"/>
    <w:uiPriority w:val="39"/>
    <w:rsid w:val="00783F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ppendix">
    <w:name w:val="Appendix"/>
    <w:basedOn w:val="Normal"/>
    <w:next w:val="Normal"/>
    <w:rsid w:val="002E6FCA"/>
    <w:pPr>
      <w:numPr>
        <w:numId w:val="43"/>
      </w:numPr>
      <w:spacing w:before="120" w:after="240"/>
      <w:ind w:left="1985" w:hanging="1985"/>
    </w:pPr>
    <w:rPr>
      <w:b/>
      <w:sz w:val="24"/>
      <w:szCs w:val="28"/>
      <w:lang w:eastAsia="en-US"/>
    </w:rPr>
  </w:style>
  <w:style w:type="paragraph" w:styleId="Ballongtext">
    <w:name w:val="Balloon Text"/>
    <w:basedOn w:val="Normal"/>
    <w:link w:val="BallongtextChar"/>
    <w:uiPriority w:val="99"/>
    <w:semiHidden/>
    <w:unhideWhenUsed/>
    <w:rsid w:val="008A356F"/>
    <w:rPr>
      <w:rFonts w:ascii="Tahoma" w:hAnsi="Tahoma" w:cs="Tahoma"/>
      <w:sz w:val="16"/>
      <w:szCs w:val="16"/>
    </w:rPr>
  </w:style>
  <w:style w:type="character" w:customStyle="1" w:styleId="BallongtextChar">
    <w:name w:val="Ballongtext Char"/>
    <w:basedOn w:val="Standardstycketeckensnitt"/>
    <w:link w:val="Ballongtext"/>
    <w:uiPriority w:val="99"/>
    <w:semiHidden/>
    <w:rsid w:val="008A356F"/>
    <w:rPr>
      <w:rFonts w:ascii="Tahoma" w:hAnsi="Tahoma" w:cs="Tahoma"/>
      <w:sz w:val="16"/>
      <w:szCs w:val="16"/>
    </w:rPr>
  </w:style>
  <w:style w:type="paragraph" w:styleId="Liststycke">
    <w:name w:val="List Paragraph"/>
    <w:basedOn w:val="Normal"/>
    <w:uiPriority w:val="34"/>
    <w:rsid w:val="00420A38"/>
    <w:pPr>
      <w:ind w:left="720"/>
      <w:contextualSpacing/>
    </w:pPr>
  </w:style>
  <w:style w:type="character" w:styleId="Kommentarsreferens">
    <w:name w:val="annotation reference"/>
    <w:basedOn w:val="Standardstycketeckensnitt"/>
    <w:uiPriority w:val="99"/>
    <w:unhideWhenUsed/>
    <w:rsid w:val="00EA5A97"/>
    <w:rPr>
      <w:sz w:val="16"/>
      <w:szCs w:val="16"/>
    </w:rPr>
  </w:style>
  <w:style w:type="paragraph" w:styleId="Kommentarer">
    <w:name w:val="annotation text"/>
    <w:basedOn w:val="Normal"/>
    <w:link w:val="KommentarerChar"/>
    <w:uiPriority w:val="99"/>
    <w:unhideWhenUsed/>
    <w:rsid w:val="00EA5A97"/>
    <w:rPr>
      <w:sz w:val="20"/>
      <w:szCs w:val="20"/>
    </w:rPr>
  </w:style>
  <w:style w:type="character" w:customStyle="1" w:styleId="KommentarerChar">
    <w:name w:val="Kommentarer Char"/>
    <w:basedOn w:val="Standardstycketeckensnitt"/>
    <w:link w:val="Kommentarer"/>
    <w:uiPriority w:val="99"/>
    <w:rsid w:val="00EA5A97"/>
    <w:rPr>
      <w:rFonts w:ascii="Arial" w:hAnsi="Arial" w:cs="Calibri"/>
    </w:rPr>
  </w:style>
  <w:style w:type="paragraph" w:styleId="Kommentarsmne">
    <w:name w:val="annotation subject"/>
    <w:basedOn w:val="Kommentarer"/>
    <w:next w:val="Kommentarer"/>
    <w:link w:val="KommentarsmneChar"/>
    <w:uiPriority w:val="99"/>
    <w:semiHidden/>
    <w:unhideWhenUsed/>
    <w:rsid w:val="00EA5A97"/>
    <w:rPr>
      <w:b/>
      <w:bCs/>
    </w:rPr>
  </w:style>
  <w:style w:type="character" w:customStyle="1" w:styleId="KommentarsmneChar">
    <w:name w:val="Kommentarsämne Char"/>
    <w:basedOn w:val="KommentarerChar"/>
    <w:link w:val="Kommentarsmne"/>
    <w:uiPriority w:val="99"/>
    <w:semiHidden/>
    <w:rsid w:val="00EA5A97"/>
    <w:rPr>
      <w:rFonts w:ascii="Arial" w:hAnsi="Arial" w:cs="Calibri"/>
      <w:b/>
      <w:bCs/>
    </w:rPr>
  </w:style>
  <w:style w:type="paragraph" w:customStyle="1" w:styleId="TableNo">
    <w:name w:val="Table_No"/>
    <w:basedOn w:val="Normal"/>
    <w:next w:val="Normal"/>
    <w:link w:val="TableNo0"/>
    <w:uiPriority w:val="99"/>
    <w:qFormat/>
    <w:rsid w:val="00055F5E"/>
    <w:pPr>
      <w:keepNext/>
      <w:tabs>
        <w:tab w:val="left" w:pos="1134"/>
        <w:tab w:val="left" w:pos="1871"/>
        <w:tab w:val="left" w:pos="2268"/>
      </w:tabs>
      <w:overflowPunct w:val="0"/>
      <w:autoSpaceDE w:val="0"/>
      <w:autoSpaceDN w:val="0"/>
      <w:adjustRightInd w:val="0"/>
      <w:spacing w:before="560" w:after="120"/>
      <w:jc w:val="center"/>
      <w:textAlignment w:val="baseline"/>
    </w:pPr>
    <w:rPr>
      <w:rFonts w:ascii="Times New Roman" w:eastAsiaTheme="minorEastAsia" w:hAnsi="Times New Roman" w:cs="Times New Roman"/>
      <w:caps/>
      <w:sz w:val="20"/>
      <w:szCs w:val="20"/>
      <w:lang w:eastAsia="en-US"/>
    </w:rPr>
  </w:style>
  <w:style w:type="paragraph" w:customStyle="1" w:styleId="Tabletitle">
    <w:name w:val="Table_title"/>
    <w:basedOn w:val="Normal"/>
    <w:next w:val="Normal"/>
    <w:link w:val="Tabletitle0"/>
    <w:uiPriority w:val="99"/>
    <w:qFormat/>
    <w:rsid w:val="00055F5E"/>
    <w:pPr>
      <w:keepNext/>
      <w:keepLines/>
      <w:tabs>
        <w:tab w:val="left" w:pos="1134"/>
        <w:tab w:val="left" w:pos="1871"/>
        <w:tab w:val="left" w:pos="2268"/>
      </w:tabs>
      <w:overflowPunct w:val="0"/>
      <w:autoSpaceDE w:val="0"/>
      <w:autoSpaceDN w:val="0"/>
      <w:adjustRightInd w:val="0"/>
      <w:spacing w:after="120"/>
      <w:jc w:val="center"/>
      <w:textAlignment w:val="baseline"/>
    </w:pPr>
    <w:rPr>
      <w:rFonts w:ascii="Times New Roman Bold" w:eastAsiaTheme="minorEastAsia" w:hAnsi="Times New Roman Bold" w:cs="Times New Roman"/>
      <w:b/>
      <w:sz w:val="20"/>
      <w:szCs w:val="20"/>
      <w:lang w:eastAsia="en-US"/>
    </w:rPr>
  </w:style>
  <w:style w:type="paragraph" w:customStyle="1" w:styleId="Tablefin">
    <w:name w:val="Table_fin"/>
    <w:basedOn w:val="Normal"/>
    <w:next w:val="Normal"/>
    <w:uiPriority w:val="99"/>
    <w:rsid w:val="00055F5E"/>
    <w:pPr>
      <w:tabs>
        <w:tab w:val="left" w:pos="794"/>
        <w:tab w:val="left" w:pos="1191"/>
        <w:tab w:val="left" w:pos="1588"/>
        <w:tab w:val="left" w:pos="1985"/>
      </w:tabs>
      <w:overflowPunct w:val="0"/>
      <w:autoSpaceDE w:val="0"/>
      <w:autoSpaceDN w:val="0"/>
      <w:adjustRightInd w:val="0"/>
      <w:jc w:val="both"/>
      <w:textAlignment w:val="baseline"/>
    </w:pPr>
    <w:rPr>
      <w:rFonts w:ascii="Times New Roman" w:eastAsiaTheme="minorEastAsia" w:hAnsi="Times New Roman" w:cs="Times New Roman"/>
      <w:sz w:val="20"/>
      <w:szCs w:val="20"/>
      <w:lang w:eastAsia="en-US"/>
    </w:rPr>
  </w:style>
  <w:style w:type="character" w:customStyle="1" w:styleId="TableNo0">
    <w:name w:val="Table_No Знак"/>
    <w:link w:val="TableNo"/>
    <w:uiPriority w:val="99"/>
    <w:locked/>
    <w:rsid w:val="00055F5E"/>
    <w:rPr>
      <w:rFonts w:ascii="Times New Roman" w:eastAsiaTheme="minorEastAsia" w:hAnsi="Times New Roman"/>
      <w:caps/>
      <w:lang w:eastAsia="en-US"/>
    </w:rPr>
  </w:style>
  <w:style w:type="character" w:customStyle="1" w:styleId="Tabletitle0">
    <w:name w:val="Table_title Знак"/>
    <w:link w:val="Tabletitle"/>
    <w:uiPriority w:val="99"/>
    <w:locked/>
    <w:rsid w:val="00055F5E"/>
    <w:rPr>
      <w:rFonts w:ascii="Times New Roman Bold" w:eastAsiaTheme="minorEastAsia" w:hAnsi="Times New Roman Bold"/>
      <w:b/>
      <w:lang w:eastAsia="en-US"/>
    </w:rPr>
  </w:style>
  <w:style w:type="paragraph" w:customStyle="1" w:styleId="AnnexNo">
    <w:name w:val="Annex_No"/>
    <w:basedOn w:val="Normal"/>
    <w:next w:val="Normal"/>
    <w:rsid w:val="00055F5E"/>
    <w:pPr>
      <w:keepNext/>
      <w:keepLines/>
      <w:tabs>
        <w:tab w:val="left" w:pos="1134"/>
        <w:tab w:val="left" w:pos="1871"/>
        <w:tab w:val="left" w:pos="2268"/>
      </w:tabs>
      <w:overflowPunct w:val="0"/>
      <w:autoSpaceDE w:val="0"/>
      <w:autoSpaceDN w:val="0"/>
      <w:adjustRightInd w:val="0"/>
      <w:spacing w:before="480" w:after="80"/>
      <w:jc w:val="center"/>
      <w:textAlignment w:val="baseline"/>
    </w:pPr>
    <w:rPr>
      <w:rFonts w:ascii="Times New Roman" w:eastAsiaTheme="minorEastAsia" w:hAnsi="Times New Roman" w:cs="Times New Roman"/>
      <w:caps/>
      <w:sz w:val="28"/>
      <w:szCs w:val="20"/>
      <w:lang w:eastAsia="en-US"/>
    </w:rPr>
  </w:style>
  <w:style w:type="table" w:customStyle="1" w:styleId="1">
    <w:name w:val="网格型1"/>
    <w:basedOn w:val="Normaltabell"/>
    <w:next w:val="Tabellrutnt"/>
    <w:uiPriority w:val="39"/>
    <w:rsid w:val="007D117D"/>
    <w:rPr>
      <w:rFonts w:eastAsia="MS Mincho"/>
      <w:sz w:val="22"/>
      <w:szCs w:val="22"/>
      <w:lang w:val="fi-FI"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F43DB2"/>
    <w:pPr>
      <w:spacing w:after="200"/>
    </w:pPr>
    <w:rPr>
      <w:i/>
      <w:iCs/>
      <w:color w:val="1F497D" w:themeColor="text2"/>
      <w:sz w:val="18"/>
      <w:szCs w:val="18"/>
    </w:rPr>
  </w:style>
  <w:style w:type="paragraph" w:customStyle="1" w:styleId="Tabletext">
    <w:name w:val="Table text"/>
    <w:basedOn w:val="Normal"/>
    <w:qFormat/>
    <w:rsid w:val="00EC5C55"/>
    <w:pPr>
      <w:spacing w:before="60" w:after="60"/>
      <w:ind w:left="113" w:right="113"/>
    </w:pPr>
    <w:rPr>
      <w:rFonts w:asciiTheme="minorHAnsi" w:eastAsiaTheme="minorHAnsi" w:hAnsiTheme="minorHAnsi" w:cs="Times New Roman"/>
      <w:color w:val="000000" w:themeColor="text1"/>
      <w:sz w:val="20"/>
      <w:szCs w:val="24"/>
    </w:rPr>
  </w:style>
  <w:style w:type="paragraph" w:customStyle="1" w:styleId="Tablecaption">
    <w:name w:val="Table caption"/>
    <w:basedOn w:val="Normal"/>
    <w:next w:val="Normal"/>
    <w:qFormat/>
    <w:rsid w:val="00EC5C55"/>
    <w:pPr>
      <w:numPr>
        <w:numId w:val="53"/>
      </w:numPr>
      <w:spacing w:after="240" w:line="216" w:lineRule="atLeast"/>
    </w:pPr>
    <w:rPr>
      <w:rFonts w:asciiTheme="minorHAnsi" w:eastAsiaTheme="minorHAnsi" w:hAnsiTheme="minorHAnsi" w:cstheme="minorBidi"/>
      <w:b/>
      <w:bCs/>
      <w:i/>
      <w:color w:val="575756"/>
      <w:u w:val="single"/>
      <w:lang w:eastAsia="en-US"/>
    </w:rPr>
  </w:style>
  <w:style w:type="paragraph" w:customStyle="1" w:styleId="Tableheading">
    <w:name w:val="Table heading"/>
    <w:basedOn w:val="Normal"/>
    <w:qFormat/>
    <w:rsid w:val="00EC5C55"/>
    <w:pPr>
      <w:spacing w:before="60" w:after="60"/>
      <w:ind w:left="113" w:right="113"/>
      <w:jc w:val="center"/>
    </w:pPr>
    <w:rPr>
      <w:rFonts w:asciiTheme="minorHAnsi" w:eastAsiaTheme="majorEastAsia" w:hAnsiTheme="minorHAnsi" w:cs="Times New Roman"/>
      <w:b/>
      <w:color w:val="407EC9"/>
      <w:sz w:val="20"/>
      <w:szCs w:val="24"/>
      <w:lang w:val="en-US"/>
    </w:rPr>
  </w:style>
  <w:style w:type="paragraph" w:customStyle="1" w:styleId="Tablebullet">
    <w:name w:val="Table bullet"/>
    <w:basedOn w:val="Tabletext"/>
    <w:next w:val="Tabletext"/>
    <w:qFormat/>
    <w:rsid w:val="00EC5C55"/>
    <w:pPr>
      <w:numPr>
        <w:numId w:val="52"/>
      </w:numPr>
    </w:pPr>
  </w:style>
  <w:style w:type="paragraph" w:customStyle="1" w:styleId="Tablebullettext">
    <w:name w:val="Table bullet text"/>
    <w:basedOn w:val="Tabletext"/>
    <w:qFormat/>
    <w:rsid w:val="00EC5C55"/>
    <w:pPr>
      <w:ind w:left="397" w:right="0"/>
    </w:pPr>
  </w:style>
  <w:style w:type="paragraph" w:customStyle="1" w:styleId="Heading1separatationline">
    <w:name w:val="Heading 1 separatation line"/>
    <w:basedOn w:val="Normal"/>
    <w:next w:val="Brdtext"/>
    <w:rsid w:val="00DE3A15"/>
    <w:pPr>
      <w:pBdr>
        <w:bottom w:val="single" w:sz="8" w:space="1" w:color="4F81BD" w:themeColor="accent1"/>
      </w:pBdr>
      <w:spacing w:after="120" w:line="90" w:lineRule="exact"/>
      <w:ind w:right="8789"/>
    </w:pPr>
    <w:rPr>
      <w:rFonts w:asciiTheme="minorHAnsi" w:eastAsiaTheme="minorHAnsi" w:hAnsiTheme="minorHAnsi" w:cstheme="minorBidi"/>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2" ma:contentTypeDescription="Create a new document." ma:contentTypeScope="" ma:versionID="a00c95f68454701efb74eefcee0e4857">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d87b637b4ab76f86321764b5ff73d8ad"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8E2A8-7114-49E8-9ACB-A4F804F7F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2C24A0-1620-45A6-ADED-BA0681538F81}">
  <ds:schemaRefs>
    <ds:schemaRef ds:uri="http://schemas.microsoft.com/sharepoint/v3/contenttype/forms"/>
  </ds:schemaRefs>
</ds:datastoreItem>
</file>

<file path=customXml/itemProps3.xml><?xml version="1.0" encoding="utf-8"?>
<ds:datastoreItem xmlns:ds="http://schemas.openxmlformats.org/officeDocument/2006/customXml" ds:itemID="{D4D9E322-D844-4C4A-8253-DE5056654D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71E777-329D-486B-A02C-86100D2E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4746</Words>
  <Characters>25158</Characters>
  <Application>Microsoft Office Word</Application>
  <DocSecurity>0</DocSecurity>
  <Lines>209</Lines>
  <Paragraphs>59</Paragraphs>
  <ScaleCrop>false</ScaleCrop>
  <HeadingPairs>
    <vt:vector size="8" baseType="variant">
      <vt:variant>
        <vt:lpstr>Rubrik</vt:lpstr>
      </vt:variant>
      <vt:variant>
        <vt:i4>1</vt:i4>
      </vt:variant>
      <vt:variant>
        <vt:lpstr>Title</vt:lpstr>
      </vt:variant>
      <vt:variant>
        <vt:i4>1</vt:i4>
      </vt:variant>
      <vt:variant>
        <vt:lpstr>Titel</vt:lpstr>
      </vt:variant>
      <vt:variant>
        <vt:i4>1</vt:i4>
      </vt:variant>
      <vt:variant>
        <vt:lpstr>Titre</vt:lpstr>
      </vt:variant>
      <vt:variant>
        <vt:i4>1</vt:i4>
      </vt:variant>
    </vt:vector>
  </HeadingPairs>
  <TitlesOfParts>
    <vt:vector size="4" baseType="lpstr">
      <vt:lpstr/>
      <vt:lpstr/>
      <vt:lpstr/>
      <vt:lpstr/>
    </vt:vector>
  </TitlesOfParts>
  <Company/>
  <LinksUpToDate>false</LinksUpToDate>
  <CharactersWithSpaces>29845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dc:creator>
  <cp:lastModifiedBy>Löfbom, Per</cp:lastModifiedBy>
  <cp:revision>4</cp:revision>
  <dcterms:created xsi:type="dcterms:W3CDTF">2021-09-10T12:33:00Z</dcterms:created>
  <dcterms:modified xsi:type="dcterms:W3CDTF">2021-09-10T12:47:00Z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10268900</vt:r8>
  </property>
</Properties>
</file>